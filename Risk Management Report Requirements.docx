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00" w:rsidRDefault="00F06050">
      <w:pPr>
        <w:divId w:val="1"/>
      </w:pPr>
      <w:bookmarkStart w:id="0" w:name="_GoBack"/>
      <w:bookmarkEnd w:id="0"/>
      <w:r>
        <w:t>Risk Management Report Requirements</w:t>
      </w:r>
    </w:p>
    <w:sdt>
      <w:sdtPr>
        <w:alias w:val="Wiki Content"/>
        <w:tag w:val="htmlBlock"/>
        <w:id w:val="1496068522"/>
        <w:lock w:val="sdtConten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93842228"/>
              <w:lock w:val="sdtContentLocked"/>
              <w:text w:multiLine="1"/>
            </w:sdtPr>
            <w:sdtEndPr/>
            <w:sdtContent>
              <w:r>
                <w:rPr>
                  <w:vanish/>
                </w:rPr>
                <w:t>1</w:t>
              </w:r>
            </w:sdtContent>
          </w:sdt>
          <w:r>
            <w:rPr>
              <w:rFonts w:ascii="Arial" w:hAnsi="Arial" w:cs="Arial"/>
              <w:b/>
              <w:color w:val="003366"/>
              <w:sz w:val="24"/>
              <w:szCs w:val="24"/>
            </w:rPr>
            <w:t>Document Properties</w:t>
          </w:r>
        </w:p>
        <w:tbl>
          <w:tblPr>
            <w:tblStyle w:val="PolarionTableNormal"/>
            <w:tblW w:w="0" w:type="auto"/>
            <w:tbl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1356"/>
            <w:gridCol w:w="2270"/>
          </w:tblGrid>
          <w:tr w:rsidR="00C44D00"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Status:</w:t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rPr>
                    <w:noProof/>
                  </w:rPr>
                  <w:drawing>
                    <wp:inline distT="0" distB="0" distL="0" distR="0">
                      <wp:extent cx="152400" cy="152400"/>
                      <wp:effectExtent l="0" t="0" r="0" b="0"/>
                      <wp:docPr id="1" name="req_status_approve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q_status_approved.gif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b/>
                  </w:rPr>
                  <w:t>Approved</w:t>
                </w:r>
              </w:p>
            </w:tc>
          </w:tr>
          <w:tr w:rsidR="00C44D00"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Version:</w:t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rPr>
                    <w:b/>
                  </w:rPr>
                  <w:t>1</w:t>
                </w:r>
              </w:p>
            </w:tc>
          </w:tr>
          <w:tr w:rsidR="00C44D00"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Author:</w:t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Laurence Sampson</w:t>
                </w:r>
              </w:p>
            </w:tc>
          </w:tr>
          <w:tr w:rsidR="00C44D00"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Created:</w:t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</w:tcPr>
              <w:p w:rsidR="00C44D00" w:rsidRDefault="00F06050">
                <w:r>
                  <w:t>2015-08-21 14:29</w:t>
                </w:r>
              </w:p>
            </w:tc>
          </w:tr>
        </w:tbl>
        <w:p w:rsidR="00C44D00" w:rsidRDefault="00F06050">
          <w:r>
            <w:rPr>
              <w:rFonts w:ascii="Arial" w:hAnsi="Arial" w:cs="Arial"/>
              <w:b/>
              <w:color w:val="003366"/>
              <w:sz w:val="24"/>
              <w:szCs w:val="24"/>
            </w:rPr>
            <w:t>Approved Versions</w:t>
          </w:r>
        </w:p>
        <w:p w:rsidR="00C44D00" w:rsidRDefault="00F06050">
          <w:r>
            <w:t>Current document version</w:t>
          </w:r>
          <w:r>
            <w:rPr>
              <w:b/>
            </w:rPr>
            <w:t>1</w:t>
          </w:r>
          <w:r>
            <w:t xml:space="preserve"> is </w:t>
          </w:r>
          <w:r>
            <w:rPr>
              <w:b/>
            </w:rPr>
            <w:t>approved.</w:t>
          </w:r>
          <w:r>
            <w:t>Approved Versions:</w:t>
          </w:r>
        </w:p>
        <w:p w:rsidR="00C44D00" w:rsidRDefault="00F06050">
          <w:pPr>
            <w:pStyle w:val="ListParagraph"/>
            <w:numPr>
              <w:ilvl w:val="0"/>
              <w:numId w:val="16"/>
            </w:numPr>
          </w:pPr>
          <w:hyperlink r:id="rId10" w:history="1">
            <w:r>
              <w:rPr>
                <w:b/>
                <w:color w:val="0000FF" w:themeColor="hyperlink"/>
                <w:u w:val="single"/>
              </w:rPr>
              <w:t>1</w:t>
            </w:r>
          </w:hyperlink>
          <w:r>
            <w:t xml:space="preserve"> </w:t>
          </w:r>
          <w:r>
            <w:rPr>
              <w:sz w:val="18"/>
              <w:szCs w:val="18"/>
            </w:rPr>
            <w:t>(2015-09-28 17:48 )</w:t>
          </w:r>
        </w:p>
        <w:p w:rsidR="00C44D00" w:rsidRDefault="00F06050">
          <w:r>
            <w:rPr>
              <w:rFonts w:ascii="Arial" w:hAnsi="Arial" w:cs="Arial"/>
              <w:b/>
              <w:color w:val="003366"/>
              <w:sz w:val="24"/>
              <w:szCs w:val="24"/>
            </w:rPr>
            <w:t>Document Signatures</w:t>
          </w:r>
        </w:p>
        <w:tbl>
          <w:tblPr>
            <w:tblStyle w:val="PolarionTableNormal"/>
            <w:tblW w:w="0" w:type="auto"/>
            <w:tbl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1080"/>
            <w:gridCol w:w="2496"/>
            <w:gridCol w:w="1500"/>
            <w:gridCol w:w="2250"/>
          </w:tblGrid>
          <w:tr w:rsidR="00C44D00">
            <w:trPr>
              <w:trHeight w:val="600"/>
            </w:trPr>
            <w:tc>
              <w:tcPr>
                <w:tcW w:w="0" w:type="auto"/>
                <w:gridSpan w:val="4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bottom"/>
              </w:tcPr>
              <w:p w:rsidR="00C44D00" w:rsidRDefault="00F06050">
                <w:r>
                  <w:rPr>
                    <w:b/>
                    <w:sz w:val="23"/>
                    <w:szCs w:val="23"/>
                  </w:rPr>
                  <w:t>Reviewed</w:t>
                </w:r>
                <w:r>
                  <w:rPr>
                    <w:sz w:val="23"/>
                    <w:szCs w:val="23"/>
                  </w:rPr>
                  <w:t xml:space="preserve"> (2015-09-28 17:47)</w:t>
                </w:r>
              </w:p>
            </w:tc>
          </w:tr>
          <w:tr w:rsidR="00C44D00">
            <w:tc>
              <w:tcPr>
                <w:tcW w:w="3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rPr>
                    <w:noProof/>
                  </w:rPr>
                  <w:drawing>
                    <wp:inline distT="0" distB="0" distL="0" distR="0">
                      <wp:extent cx="304800" cy="304800"/>
                      <wp:effectExtent l="0" t="0" r="0" b="0"/>
                      <wp:docPr id="2" name="verdict-comment-sign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verdict-comment-signed.png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rPr>
                    <w:b/>
                  </w:rPr>
                  <w:t xml:space="preserve">Laurence </w:t>
                </w:r>
                <w:r>
                  <w:rPr>
                    <w:b/>
                  </w:rPr>
                  <w:t>Sampson</w:t>
                </w:r>
              </w:p>
            </w:tc>
            <w:tc>
              <w:tcPr>
                <w:tcW w:w="15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t>Signed</w:t>
                </w:r>
              </w:p>
            </w:tc>
            <w:tc>
              <w:tcPr>
                <w:tcW w:w="225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t>2015-09-28 17:46</w:t>
                </w:r>
              </w:p>
            </w:tc>
          </w:tr>
          <w:tr w:rsidR="00C44D00">
            <w:trPr>
              <w:trHeight w:val="600"/>
            </w:trPr>
            <w:tc>
              <w:tcPr>
                <w:tcW w:w="0" w:type="auto"/>
                <w:gridSpan w:val="4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bottom"/>
              </w:tcPr>
              <w:p w:rsidR="00C44D00" w:rsidRDefault="00F06050">
                <w:r>
                  <w:rPr>
                    <w:b/>
                    <w:sz w:val="23"/>
                    <w:szCs w:val="23"/>
                  </w:rPr>
                  <w:t>Approved</w:t>
                </w:r>
                <w:r>
                  <w:rPr>
                    <w:sz w:val="23"/>
                    <w:szCs w:val="23"/>
                  </w:rPr>
                  <w:t xml:space="preserve"> (2015-09-28 17:48)</w:t>
                </w:r>
              </w:p>
            </w:tc>
          </w:tr>
          <w:tr w:rsidR="00C44D00">
            <w:tc>
              <w:tcPr>
                <w:tcW w:w="3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rPr>
                    <w:noProof/>
                  </w:rPr>
                  <w:drawing>
                    <wp:inline distT="0" distB="0" distL="0" distR="0">
                      <wp:extent cx="304800" cy="304800"/>
                      <wp:effectExtent l="0" t="0" r="0" b="0"/>
                      <wp:docPr id="3" name="verdict-comment-sign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verdict-comment-signed.png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rPr>
                    <w:b/>
                  </w:rPr>
                  <w:t>Laurence Sampson</w:t>
                </w:r>
              </w:p>
            </w:tc>
            <w:tc>
              <w:tcPr>
                <w:tcW w:w="15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t>Signed</w:t>
                </w:r>
              </w:p>
            </w:tc>
            <w:tc>
              <w:tcPr>
                <w:tcW w:w="225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tcMar>
                  <w:top w:w="300" w:type="dxa"/>
                  <w:left w:w="300" w:type="dxa"/>
                  <w:bottom w:w="300" w:type="dxa"/>
                  <w:right w:w="300" w:type="dxa"/>
                </w:tcMar>
                <w:vAlign w:val="center"/>
              </w:tcPr>
              <w:p w:rsidR="00C44D00" w:rsidRDefault="00F06050">
                <w:r>
                  <w:t>2015-09-28 17:47</w:t>
                </w:r>
              </w:p>
            </w:tc>
          </w:tr>
        </w:tbl>
        <w:p w:rsidR="00C44D00" w:rsidRDefault="00F06050">
          <w:r>
            <w:t> </w:t>
          </w:r>
        </w:p>
      </w:sdtContent>
    </w:sdt>
    <w:sdt>
      <w:sdtPr>
        <w:id w:val="2077316900"/>
        <w:docPartObj>
          <w:docPartGallery w:val="Table of Contents"/>
          <w:docPartUnique/>
        </w:docPartObj>
      </w:sdtPr>
      <w:sdtEndPr/>
      <w:sdtContent>
        <w:p w:rsidR="00744C24" w:rsidRDefault="007D245A">
          <w:pPr>
            <w:spacing w:before="120"/>
          </w:pPr>
          <w:r>
            <w:fldChar w:fldCharType="begin"/>
          </w:r>
          <w:r>
            <w:instrText xml:space="preserve"> TOC \o "1-2" \h \z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744C24" w:rsidRDefault="007D245A">
          <w:r>
            <w:fldChar w:fldCharType="end"/>
          </w:r>
        </w:p>
      </w:sdtContent>
    </w:sdt>
    <w:p w:rsidR="00C44D00" w:rsidRDefault="00F06050">
      <w:pPr>
        <w:divId w:val="2"/>
      </w:pPr>
      <w:r>
        <w:t>​​</w:t>
      </w:r>
    </w:p>
    <w:p w:rsidR="00C44D00" w:rsidRDefault="00F06050">
      <w:pPr>
        <w:divId w:val="3"/>
      </w:pPr>
      <w:r>
        <w:t>​​</w:t>
      </w:r>
    </w:p>
    <w:p w:rsidR="00C44D00" w:rsidRDefault="00F06050">
      <w:pPr>
        <w:divId w:val="4"/>
      </w:pPr>
      <w:r>
        <w:t>​​</w:t>
      </w:r>
    </w:p>
    <w:p w:rsidR="00C44D00" w:rsidRDefault="00F06050">
      <w:pPr>
        <w:divId w:val="5"/>
      </w:pPr>
      <w:r>
        <w:t>​​</w:t>
      </w:r>
    </w:p>
    <w:p w:rsidR="00C44D00" w:rsidRDefault="00F06050">
      <w:pPr>
        <w:divId w:val="6"/>
      </w:pPr>
      <w:r>
        <w:t>​​</w:t>
      </w:r>
    </w:p>
    <w:p w:rsidR="00C44D00" w:rsidRDefault="00F06050">
      <w:pPr>
        <w:divId w:val="7"/>
      </w:pPr>
      <w:r>
        <w:t>​​</w:t>
      </w:r>
    </w:p>
    <w:p w:rsidR="00C44D00" w:rsidRDefault="00F06050">
      <w:pPr>
        <w:pStyle w:val="Heading1"/>
        <w:divId w:val="8"/>
      </w:pPr>
      <w:r>
        <w:lastRenderedPageBreak/>
        <w:t>Background</w:t>
      </w:r>
    </w:p>
    <w:p w:rsidR="00C44D00" w:rsidRDefault="00F06050">
      <w:pPr>
        <w:divId w:val="9"/>
      </w:pPr>
      <w:r>
        <w:t xml:space="preserve">This document is to describe the method used to </w:t>
      </w:r>
      <w:r>
        <w:t>characterize risk in a medical device development project.   It is intended to provide direction in the development of a custom report.</w:t>
      </w:r>
    </w:p>
    <w:p w:rsidR="00C44D00" w:rsidRDefault="00F06050">
      <w:pPr>
        <w:pStyle w:val="Heading1"/>
        <w:divId w:val="10"/>
      </w:pPr>
      <w:r>
        <w:t>Macro Scope</w:t>
      </w:r>
    </w:p>
    <w:p w:rsidR="00C44D00" w:rsidRDefault="00F06050">
      <w:pPr>
        <w:divId w:val="11"/>
      </w:pPr>
      <w:r>
        <w:t>The macro scope is a project in the Polarion requirements management system.</w:t>
      </w:r>
    </w:p>
    <w:p w:rsidR="00C44D00" w:rsidRDefault="00F06050">
      <w:pPr>
        <w:divId w:val="12"/>
      </w:pPr>
      <w:r>
        <w:t>Current revision of Polarion:  </w:t>
      </w:r>
      <w:r>
        <w:t>3.9.1</w:t>
      </w:r>
    </w:p>
    <w:p w:rsidR="00C44D00" w:rsidRDefault="00F06050">
      <w:pPr>
        <w:pStyle w:val="Heading1"/>
        <w:divId w:val="13"/>
      </w:pPr>
      <w:r>
        <w:t>Referenced Standards</w:t>
      </w:r>
    </w:p>
    <w:p w:rsidR="00C44D00" w:rsidRDefault="00F06050">
      <w:pPr>
        <w:pStyle w:val="Heading2"/>
        <w:divId w:val="14"/>
      </w:pPr>
      <w:r>
        <w:t>International Standards</w:t>
      </w:r>
    </w:p>
    <w:p w:rsidR="00C44D00" w:rsidRDefault="00F06050">
      <w:pPr>
        <w:divId w:val="15"/>
      </w:pPr>
      <w:r>
        <w:t>ISO 13485</w:t>
      </w:r>
    </w:p>
    <w:p w:rsidR="00C44D00" w:rsidRDefault="00F06050">
      <w:pPr>
        <w:divId w:val="16"/>
      </w:pPr>
      <w:r>
        <w:t>ISO 14971:2003</w:t>
      </w:r>
    </w:p>
    <w:p w:rsidR="00C44D00" w:rsidRDefault="00F06050">
      <w:pPr>
        <w:divId w:val="17"/>
      </w:pPr>
      <w:r>
        <w:t>ISO 14971:2012</w:t>
      </w:r>
    </w:p>
    <w:p w:rsidR="00C44D00" w:rsidRDefault="00F06050">
      <w:pPr>
        <w:pStyle w:val="Heading1"/>
        <w:divId w:val="18"/>
      </w:pPr>
      <w:r>
        <w:t>Covidien SOP</w:t>
      </w:r>
    </w:p>
    <w:p w:rsidR="00C44D00" w:rsidRDefault="00F06050">
      <w:pPr>
        <w:pStyle w:val="Heading1"/>
        <w:divId w:val="19"/>
      </w:pPr>
      <w:r>
        <w:t>Test Instance</w:t>
      </w:r>
    </w:p>
    <w:p w:rsidR="00C44D00" w:rsidRDefault="00F06050">
      <w:pPr>
        <w:divId w:val="20"/>
      </w:pPr>
      <w:r>
        <w:t>Medical device template on the Partnerps server</w:t>
      </w:r>
    </w:p>
    <w:p w:rsidR="00C44D00" w:rsidRDefault="00F06050">
      <w:pPr>
        <w:pStyle w:val="Heading1"/>
        <w:divId w:val="21"/>
      </w:pPr>
      <w:r>
        <w:t>Design Inputs</w:t>
      </w:r>
    </w:p>
    <w:p w:rsidR="00C44D00" w:rsidRDefault="00F06050">
      <w:pPr>
        <w:pStyle w:val="Heading2"/>
        <w:divId w:val="22"/>
      </w:pPr>
      <w:r>
        <w:t>User Needs</w:t>
      </w:r>
    </w:p>
    <w:sdt>
      <w:sdtPr>
        <w:alias w:val="Work Item"/>
        <w:tag w:val="workItem"/>
        <w:id w:val="25017180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2018773179"/>
              <w:text w:multiLine="1"/>
            </w:sdtPr>
            <w:sdtEndPr/>
            <w:sdtContent>
              <w:r>
                <w:rPr>
                  <w:vanish/>
                </w:rPr>
                <w:t>SabreProduction/D7371-6579</w:t>
              </w:r>
            </w:sdtContent>
          </w:sdt>
          <w:r>
            <w:t>Compliance with 14971</w:t>
          </w:r>
        </w:p>
        <w:p w:rsidR="00C44D00" w:rsidRDefault="00F06050">
          <w:pPr>
            <w:spacing w:line="160" w:lineRule="exact"/>
          </w:pPr>
          <w:sdt>
            <w:sdtPr>
              <w:tag w:val="workItemSpacing"/>
              <w:id w:val="-1858420456"/>
              <w:lock w:val="sdtContentLocked"/>
            </w:sdtPr>
            <w:sdtEndPr/>
            <w:sdtContent/>
          </w:sdt>
        </w:p>
      </w:sdtContent>
    </w:sdt>
    <w:sdt>
      <w:sdtPr>
        <w:alias w:val="Work Item"/>
        <w:tag w:val="workItem"/>
        <w:id w:val="-243716410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595020412"/>
              <w:text w:multiLine="1"/>
            </w:sdtPr>
            <w:sdtEndPr/>
            <w:sdtContent>
              <w:r>
                <w:rPr>
                  <w:vanish/>
                </w:rPr>
                <w:t>SabreProduction/D7371-6580</w:t>
              </w:r>
            </w:sdtContent>
          </w:sdt>
          <w:r>
            <w:t>Compliance with Covidien RAC template</w:t>
          </w:r>
        </w:p>
        <w:p w:rsidR="00C44D00" w:rsidRDefault="00F06050">
          <w:pPr>
            <w:spacing w:line="160" w:lineRule="exact"/>
          </w:pPr>
          <w:sdt>
            <w:sdtPr>
              <w:tag w:val="workItemSpacing"/>
              <w:id w:val="-287973435"/>
              <w:lock w:val="sdtContentLocked"/>
            </w:sdtPr>
            <w:sdtEndPr/>
            <w:sdtContent/>
          </w:sdt>
        </w:p>
      </w:sdtContent>
    </w:sdt>
    <w:p w:rsidR="00C44D00" w:rsidRDefault="00F06050">
      <w:pPr>
        <w:pStyle w:val="Heading2"/>
        <w:divId w:val="23"/>
      </w:pPr>
      <w:r>
        <w:t>Current Reports</w:t>
      </w:r>
    </w:p>
    <w:p w:rsidR="00C44D00" w:rsidRDefault="00F06050">
      <w:pPr>
        <w:divId w:val="24"/>
      </w:pPr>
      <w:r>
        <w:rPr>
          <w:b/>
        </w:rPr>
        <w:t>xFMEA Risk Analysis</w:t>
      </w:r>
      <w:r>
        <w:t xml:space="preserve"> - The current report shows the harms/hazardous situation progression, but there is no riskRecord associated with a harm/hazardous situation combinati</w:t>
      </w:r>
      <w:r>
        <w:t>on.  This means that the data associated with the combination of the two does not exist in the work items as defined.  The report is contained in the "Reports" space.</w:t>
      </w:r>
    </w:p>
    <w:p w:rsidR="00C44D00" w:rsidRDefault="00F06050">
      <w:pPr>
        <w:pStyle w:val="Heading2"/>
        <w:divId w:val="25"/>
      </w:pPr>
      <w:r>
        <w:t>Current Macros</w:t>
      </w:r>
    </w:p>
    <w:p w:rsidR="00C44D00" w:rsidRDefault="00F06050">
      <w:pPr>
        <w:divId w:val="26"/>
      </w:pPr>
      <w:r>
        <w:rPr>
          <w:b/>
        </w:rPr>
        <w:t>riskMacros</w:t>
      </w:r>
      <w:r>
        <w:t xml:space="preserve"> - Support the current xFMEA Risk Analysis report.  The macro is</w:t>
      </w:r>
      <w:r>
        <w:t xml:space="preserve"> contained in the "macros" space.</w:t>
      </w:r>
    </w:p>
    <w:p w:rsidR="00C44D00" w:rsidRDefault="00F06050">
      <w:pPr>
        <w:pStyle w:val="Heading2"/>
        <w:divId w:val="27"/>
      </w:pPr>
      <w:r>
        <w:t>Requirements</w:t>
      </w:r>
    </w:p>
    <w:p w:rsidR="00C44D00" w:rsidRDefault="00F06050">
      <w:pPr>
        <w:pStyle w:val="Heading3"/>
        <w:divId w:val="28"/>
      </w:pPr>
      <w:r>
        <w:t>Report Format</w:t>
      </w:r>
    </w:p>
    <w:sdt>
      <w:sdtPr>
        <w:alias w:val="Work Item"/>
        <w:tag w:val="workItem"/>
        <w:id w:val="1885061070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348711271"/>
              <w:text w:multiLine="1"/>
            </w:sdtPr>
            <w:sdtEndPr/>
            <w:sdtContent>
              <w:r>
                <w:rPr>
                  <w:vanish/>
                </w:rPr>
                <w:t>SabreProduction/D7371-6572</w:t>
              </w:r>
            </w:sdtContent>
          </w:sdt>
          <w:sdt>
            <w:sdtPr>
              <w:tag w:val="fields"/>
              <w:id w:val="-772469538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72436692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D7371-6572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 report will show/indicate data in the following format columns:</w:t>
          </w:r>
          <w:r>
            <w:br/>
          </w:r>
          <w:r>
            <w:rPr>
              <w:noProof/>
            </w:rPr>
            <w:drawing>
              <wp:inline distT="0" distB="0" distL="0" distR="0">
                <wp:extent cx="6400800" cy="124981"/>
                <wp:effectExtent l="0" t="0" r="0" b="0"/>
                <wp:docPr id="4" name="workitemimg_1-R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itemimg_1-RAC.png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4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tag w:val="fields"/>
              <w:id w:val="-3214754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65861620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:rsidR="00C44D00" w:rsidRDefault="00F06050">
      <w:pPr>
        <w:divId w:val="29"/>
      </w:pPr>
      <w:r>
        <w:t>​​</w:t>
      </w:r>
    </w:p>
    <w:p w:rsidR="00C44D00" w:rsidRDefault="00F06050">
      <w:pPr>
        <w:pStyle w:val="Heading4"/>
        <w:divId w:val="30"/>
      </w:pPr>
      <w:r>
        <w:t>Column Sources</w:t>
      </w:r>
    </w:p>
    <w:sdt>
      <w:sdtPr>
        <w:alias w:val="Work Item"/>
        <w:tag w:val="workItem"/>
        <w:id w:val="-423797147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261210690"/>
              <w:text w:multiLine="1"/>
            </w:sdtPr>
            <w:sdtEndPr/>
            <w:sdtContent>
              <w:r>
                <w:rPr>
                  <w:vanish/>
                </w:rPr>
                <w:t>SabreProduction/D7371-6617</w:t>
              </w:r>
            </w:sdtContent>
          </w:sdt>
          <w:sdt>
            <w:sdtPr>
              <w:tag w:val="fields"/>
              <w:id w:val="-1063869137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841609269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D7371-6617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Polarion Risk Record column will be populated with the Risk Record Polarion ID</w:t>
          </w:r>
          <w:sdt>
            <w:sdtPr>
              <w:tag w:val="fields"/>
              <w:id w:val="-1501039864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346375457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859280014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632006562"/>
              <w:text w:multiLine="1"/>
            </w:sdtPr>
            <w:sdtEndPr/>
            <w:sdtContent>
              <w:r>
                <w:rPr>
                  <w:vanish/>
                </w:rPr>
                <w:t>SabreProduction/D7371-6618</w:t>
              </w:r>
            </w:sdtContent>
          </w:sdt>
          <w:sdt>
            <w:sdtPr>
              <w:tag w:val="fields"/>
              <w:id w:val="635149051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384381351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D7371-6618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Hazard will be a text field as defined in the Hazardous Situation work item (D7371-6147).</w:t>
          </w:r>
          <w:sdt>
            <w:sdtPr>
              <w:tag w:val="fields"/>
              <w:id w:val="1746078287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48616854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213769118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279686146"/>
              <w:text w:multiLine="1"/>
            </w:sdtPr>
            <w:sdtEndPr/>
            <w:sdtContent>
              <w:r>
                <w:rPr>
                  <w:vanish/>
                </w:rPr>
                <w:t>SabreProdu</w:t>
              </w:r>
              <w:r>
                <w:rPr>
                  <w:vanish/>
                </w:rPr>
                <w:t>ction/D7371-6619</w:t>
              </w:r>
            </w:sdtContent>
          </w:sdt>
          <w:sdt>
            <w:sdtPr>
              <w:tag w:val="fields"/>
              <w:id w:val="753245759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649872091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D7371-6619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Hazard ID ??</w:t>
          </w:r>
          <w:sdt>
            <w:sdtPr>
              <w:tag w:val="fields"/>
              <w:id w:val="66683722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666375853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59363312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36629663"/>
              <w:text w:multiLine="1"/>
            </w:sdtPr>
            <w:sdtEndPr/>
            <w:sdtContent>
              <w:r>
                <w:rPr>
                  <w:vanish/>
                </w:rPr>
                <w:t>SabreProduction/D7371-6620</w:t>
              </w:r>
            </w:sdtContent>
          </w:sdt>
          <w:sdt>
            <w:sdtPr>
              <w:tag w:val="fields"/>
              <w:id w:val="-1686428196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96793413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D7371-6620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Hazardous Situation column will be the HS Polarion ID and description</w:t>
          </w:r>
          <w:sdt>
            <w:sdtPr>
              <w:tag w:val="fields"/>
              <w:id w:val="-1765139974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211954757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46295112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890451208"/>
              <w:text w:multiLine="1"/>
            </w:sdtPr>
            <w:sdtEndPr/>
            <w:sdtContent>
              <w:r>
                <w:rPr>
                  <w:vanish/>
                </w:rPr>
                <w:t>SabreProduction/D7371-6621</w:t>
              </w:r>
            </w:sdtContent>
          </w:sdt>
          <w:sdt>
            <w:sdtPr>
              <w:tag w:val="fields"/>
              <w:id w:val="-395980658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447434479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D7371-6621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Essential </w:t>
          </w:r>
          <w:r>
            <w:t>Performance column will be the field located in the Risk Record work item (D7371-6145).</w:t>
          </w:r>
          <w:sdt>
            <w:sdtPr>
              <w:tag w:val="fields"/>
              <w:id w:val="74923592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976500873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81097445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101221033"/>
              <w:text w:multiLine="1"/>
            </w:sdtPr>
            <w:sdtEndPr/>
            <w:sdtContent>
              <w:r>
                <w:rPr>
                  <w:vanish/>
                </w:rPr>
                <w:t>SabreProduction/D7371-6622</w:t>
              </w:r>
            </w:sdtContent>
          </w:sdt>
          <w:sdt>
            <w:sdtPr>
              <w:tag w:val="fields"/>
              <w:id w:val="1052277657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906802926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D7371-6622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Harm column will be populated with the Harm work item Polarion ID and description.</w:t>
          </w:r>
          <w:sdt>
            <w:sdtPr>
              <w:tag w:val="fields"/>
              <w:id w:val="197965066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85563106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541245751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738409772"/>
              <w:text w:multiLine="1"/>
            </w:sdtPr>
            <w:sdtEndPr/>
            <w:sdtContent>
              <w:r>
                <w:rPr>
                  <w:vanish/>
                </w:rPr>
                <w:t>SabreProduction/D7371-6623</w:t>
              </w:r>
            </w:sdtContent>
          </w:sdt>
          <w:sdt>
            <w:sdtPr>
              <w:tag w:val="fields"/>
              <w:id w:val="-1127927947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326739369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D7371-6623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Source column will be populated with any uplinked sources work item ID and descriptions (Statutory Source, Product Source)</w:t>
          </w:r>
          <w:sdt>
            <w:sdtPr>
              <w:tag w:val="fields"/>
              <w:id w:val="-1544438726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550777762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24398539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581650104"/>
              <w:text w:multiLine="1"/>
            </w:sdtPr>
            <w:sdtEndPr/>
            <w:sdtContent>
              <w:r>
                <w:rPr>
                  <w:vanish/>
                </w:rPr>
                <w:t>SabreProduction/D7371-6624</w:t>
              </w:r>
            </w:sdtContent>
          </w:sdt>
          <w:sdt>
            <w:sdtPr>
              <w:tag w:val="fields"/>
              <w:id w:val="-814331089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654634286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D7371-6624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FMEA line column will b</w:t>
          </w:r>
          <w:r>
            <w:t>e populated with a text field as defined in  the Risk Record work item (D7341-6145).</w:t>
          </w:r>
          <w:sdt>
            <w:sdtPr>
              <w:tag w:val="fields"/>
              <w:id w:val="-1886865841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705242835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368195948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045282052"/>
              <w:text w:multiLine="1"/>
            </w:sdtPr>
            <w:sdtEndPr/>
            <w:sdtContent>
              <w:r>
                <w:rPr>
                  <w:vanish/>
                </w:rPr>
                <w:t>SabreProduction/D7371-6625</w:t>
              </w:r>
            </w:sdtContent>
          </w:sdt>
          <w:sdt>
            <w:sdtPr>
              <w:tag w:val="fields"/>
              <w:id w:val="-1085602165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834853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D7371-6625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Possible Cause column will be populated with a text field as defined in the Harm work item (D7341-6144).</w:t>
          </w:r>
          <w:sdt>
            <w:sdtPr>
              <w:tag w:val="fields"/>
              <w:id w:val="-234099339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400942456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70645240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213466660"/>
              <w:text w:multiLine="1"/>
            </w:sdtPr>
            <w:sdtEndPr/>
            <w:sdtContent>
              <w:r>
                <w:rPr>
                  <w:vanish/>
                </w:rPr>
                <w:t>SabreProduction/D7371-6626</w:t>
              </w:r>
            </w:sdtContent>
          </w:sdt>
          <w:sdt>
            <w:sdtPr>
              <w:tag w:val="fields"/>
              <w:id w:val="-1041276349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94713887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D7371-6626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Harm severity (which is the same for both pre and post mitigation values) will be an enumeration field as defined in the Harm work item (D7341-6144).</w:t>
          </w:r>
          <w:sdt>
            <w:sdtPr>
              <w:tag w:val="fields"/>
              <w:id w:val="1832243955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5120112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88693721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2021431914"/>
              <w:text w:multiLine="1"/>
            </w:sdtPr>
            <w:sdtEndPr/>
            <w:sdtContent>
              <w:r>
                <w:rPr>
                  <w:vanish/>
                </w:rPr>
                <w:t>SabreProduction/D7371-6627</w:t>
              </w:r>
            </w:sdtContent>
          </w:sdt>
          <w:sdt>
            <w:sdtPr>
              <w:tag w:val="fields"/>
              <w:id w:val="-429207889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97664887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D7371-6627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Pre-mitigation P1 occurrence column enumeration will be defined in the Hazardous Situation work item </w:t>
          </w:r>
          <w:r>
            <w:t>(D7371-6143).</w:t>
          </w:r>
          <w:sdt>
            <w:sdtPr>
              <w:tag w:val="fields"/>
              <w:id w:val="1089192933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822693471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668783491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378900539"/>
              <w:text w:multiLine="1"/>
            </w:sdtPr>
            <w:sdtEndPr/>
            <w:sdtContent>
              <w:r>
                <w:rPr>
                  <w:vanish/>
                </w:rPr>
                <w:t>SabreProduction/D7371-6628</w:t>
              </w:r>
            </w:sdtContent>
          </w:sdt>
          <w:sdt>
            <w:sdtPr>
              <w:tag w:val="fields"/>
              <w:id w:val="556976840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377546564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D7371-6628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 index (RPL, or RI) enumeration defined in a table in (D7341</w:t>
          </w:r>
          <w:r>
            <w:t>-5766</w:t>
          </w:r>
          <w:r>
            <w:t xml:space="preserve">) will be located in the Risk Record work item </w:t>
          </w:r>
          <w:r>
            <w:t>(D7341-6145).</w:t>
          </w:r>
          <w:sdt>
            <w:sdtPr>
              <w:tag w:val="fields"/>
              <w:id w:val="-8322405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321964228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902801410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696303610"/>
              <w:text w:multiLine="1"/>
            </w:sdtPr>
            <w:sdtEndPr/>
            <w:sdtContent>
              <w:r>
                <w:rPr>
                  <w:vanish/>
                </w:rPr>
                <w:t>SabreProduction/D7371-6629</w:t>
              </w:r>
            </w:sdtContent>
          </w:sdt>
          <w:sdt>
            <w:sdtPr>
              <w:tag w:val="fields"/>
              <w:id w:val="-2052604494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48529803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D7371-6629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Occurrence Rational column will be the Occurrence Rational rich text field defined in the Hazardous Situation work item (D7371-6143).</w:t>
          </w:r>
          <w:sdt>
            <w:sdtPr>
              <w:tag w:val="fields"/>
              <w:id w:val="-1057467249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381632092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756401147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287660092"/>
              <w:text w:multiLine="1"/>
            </w:sdtPr>
            <w:sdtEndPr/>
            <w:sdtContent>
              <w:r>
                <w:rPr>
                  <w:vanish/>
                </w:rPr>
                <w:t>SabreProduction/D7371-6630</w:t>
              </w:r>
            </w:sdtContent>
          </w:sdt>
          <w:sdt>
            <w:sdtPr>
              <w:tag w:val="fields"/>
              <w:id w:val="-1922565823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369504295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D7371-6630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Risk/Control column will be deteted</w:t>
          </w:r>
          <w:sdt>
            <w:sdtPr>
              <w:tag w:val="fields"/>
              <w:id w:val="1753005126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400981283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31814837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499661648"/>
              <w:text w:multiLine="1"/>
            </w:sdtPr>
            <w:sdtEndPr/>
            <w:sdtContent>
              <w:r>
                <w:rPr>
                  <w:vanish/>
                </w:rPr>
                <w:t>SabreProduction/D7371-6631</w:t>
              </w:r>
            </w:sdtContent>
          </w:sdt>
          <w:sdt>
            <w:sdtPr>
              <w:tag w:val="fields"/>
              <w:id w:val="-883086983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21535367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D7371-6631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 Mitigation will be populated with the Polarion ID and Description for every Requirement, User</w:t>
          </w:r>
          <w:r>
            <w:t xml:space="preserve"> Need and Manufacturing Requirement linked to the Hazardous Situation.</w:t>
          </w:r>
          <w:sdt>
            <w:sdtPr>
              <w:tag w:val="fields"/>
              <w:id w:val="-1470815660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625419262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27332325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178548931"/>
              <w:text w:multiLine="1"/>
            </w:sdtPr>
            <w:sdtEndPr/>
            <w:sdtContent>
              <w:r>
                <w:rPr>
                  <w:vanish/>
                </w:rPr>
                <w:t>SabreProduction/D7371-6632</w:t>
              </w:r>
            </w:sdtContent>
          </w:sdt>
          <w:sdt>
            <w:sdtPr>
              <w:tag w:val="fields"/>
              <w:id w:val="1170836733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436978091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D7371-6632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Verification of Implementation column is an enumeration field in the Hazardous Situation work item (D7371-6143).</w:t>
          </w:r>
          <w:sdt>
            <w:sdtPr>
              <w:tag w:val="fields"/>
              <w:id w:val="26350581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802654831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272218274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404724874"/>
              <w:text w:multiLine="1"/>
            </w:sdtPr>
            <w:sdtEndPr/>
            <w:sdtContent>
              <w:r>
                <w:rPr>
                  <w:vanish/>
                </w:rPr>
                <w:t>SabreProduction/D7371-6633</w:t>
              </w:r>
            </w:sdtContent>
          </w:sdt>
          <w:sdt>
            <w:sdtPr>
              <w:tag w:val="fields"/>
              <w:id w:val="-2068021854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380308587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D7371-6633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Verification of Effectiveness column is an enumeration field in the Hazardous Situation work item (D7371-6143).</w:t>
          </w:r>
          <w:sdt>
            <w:sdtPr>
              <w:tag w:val="fields"/>
              <w:id w:val="6940483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4684145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60072758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2001570013"/>
              <w:text w:multiLine="1"/>
            </w:sdtPr>
            <w:sdtEndPr/>
            <w:sdtContent>
              <w:r>
                <w:rPr>
                  <w:vanish/>
                </w:rPr>
                <w:t>SabreProduction/D7371-6634</w:t>
              </w:r>
            </w:sdtContent>
          </w:sdt>
          <w:sdt>
            <w:sdtPr>
              <w:tag w:val="fields"/>
              <w:id w:val="174859448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957956991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D7371-6634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Post-mitigation P1  columnis an e</w:t>
          </w:r>
          <w:r>
            <w:t>numeration field in the Hazardous Situation work item (D7371-6143).</w:t>
          </w:r>
          <w:sdt>
            <w:sdtPr>
              <w:tag w:val="fields"/>
              <w:id w:val="103693796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35171751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60764637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443152457"/>
              <w:text w:multiLine="1"/>
            </w:sdtPr>
            <w:sdtEndPr/>
            <w:sdtContent>
              <w:r>
                <w:rPr>
                  <w:vanish/>
                </w:rPr>
                <w:t>SabreProduction/D7371-6635</w:t>
              </w:r>
            </w:sdtContent>
          </w:sdt>
          <w:sdt>
            <w:sdtPr>
              <w:tag w:val="fields"/>
              <w:id w:val="-155155671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909504401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D7371-6635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Post-mitigation Harm Severity column is the same variable from the Harm work item used for the pre-mitigation value above (D734</w:t>
          </w:r>
          <w:r>
            <w:t>1-6144).</w:t>
          </w:r>
          <w:sdt>
            <w:sdtPr>
              <w:tag w:val="fields"/>
              <w:id w:val="1736503763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636997815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53968937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2021043323"/>
              <w:text w:multiLine="1"/>
            </w:sdtPr>
            <w:sdtEndPr/>
            <w:sdtContent>
              <w:r>
                <w:rPr>
                  <w:vanish/>
                </w:rPr>
                <w:t>SabreProduction/D7371-6636</w:t>
              </w:r>
            </w:sdtContent>
          </w:sdt>
          <w:sdt>
            <w:sdtPr>
              <w:tag w:val="fields"/>
              <w:id w:val="1314059409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335038133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D7371-6636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Post-mitigation PRL/RI  column will be located in the Risk Record work item (D7341-6145).</w:t>
          </w:r>
          <w:sdt>
            <w:sdtPr>
              <w:tag w:val="fields"/>
              <w:id w:val="157586652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148894455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23184685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963181397"/>
              <w:text w:multiLine="1"/>
            </w:sdtPr>
            <w:sdtEndPr/>
            <w:sdtContent>
              <w:r>
                <w:rPr>
                  <w:vanish/>
                </w:rPr>
                <w:t>SabreProduction/D7371-6637</w:t>
              </w:r>
            </w:sdtContent>
          </w:sdt>
          <w:sdt>
            <w:sdtPr>
              <w:tag w:val="fields"/>
              <w:id w:val="1500471378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848363230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D7371-6637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Is Risk Acceptable?  column will be</w:t>
          </w:r>
          <w:r>
            <w:t xml:space="preserve"> located in the Risk Record work item (D7341-6145).</w:t>
          </w:r>
          <w:sdt>
            <w:sdtPr>
              <w:tag w:val="fields"/>
              <w:id w:val="-34889278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896268360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1969544410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631940171"/>
              <w:text w:multiLine="1"/>
            </w:sdtPr>
            <w:sdtEndPr/>
            <w:sdtContent>
              <w:r>
                <w:rPr>
                  <w:vanish/>
                </w:rPr>
                <w:t>SabreProduction/D7371-6638</w:t>
              </w:r>
            </w:sdtContent>
          </w:sdt>
          <w:sdt>
            <w:sdtPr>
              <w:tag w:val="fields"/>
              <w:id w:val="395242571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987574818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D7371-6638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 Acceptance Rationale column will be located in the Risk Record work item (D7341-6145).</w:t>
          </w:r>
          <w:sdt>
            <w:sdtPr>
              <w:tag w:val="fields"/>
              <w:id w:val="-390740693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969155104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:rsidR="00C44D00" w:rsidRDefault="00F06050">
      <w:pPr>
        <w:divId w:val="31"/>
      </w:pPr>
      <w:r>
        <w:t>​​</w:t>
      </w:r>
    </w:p>
    <w:p w:rsidR="00C44D00" w:rsidRDefault="00F06050">
      <w:pPr>
        <w:pStyle w:val="Heading3"/>
        <w:divId w:val="32"/>
      </w:pPr>
      <w:r>
        <w:t>Report Progression</w:t>
      </w:r>
    </w:p>
    <w:sdt>
      <w:sdtPr>
        <w:alias w:val="Work Item"/>
        <w:tag w:val="workItem"/>
        <w:id w:val="1876032604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252904897"/>
              <w:text w:multiLine="1"/>
            </w:sdtPr>
            <w:sdtEndPr/>
            <w:sdtContent>
              <w:r>
                <w:rPr>
                  <w:vanish/>
                </w:rPr>
                <w:t>SabreProduction/D</w:t>
              </w:r>
              <w:r>
                <w:rPr>
                  <w:vanish/>
                </w:rPr>
                <w:t>7371-6574</w:t>
              </w:r>
            </w:sdtContent>
          </w:sdt>
          <w:sdt>
            <w:sdtPr>
              <w:tag w:val="fields"/>
              <w:id w:val="-1180579414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492243787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D7371-6574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report will be generated in the following order:</w:t>
          </w:r>
        </w:p>
        <w:p w:rsidR="00C44D00" w:rsidRDefault="00F06050">
          <w:pPr>
            <w:pStyle w:val="ListParagraph"/>
            <w:numPr>
              <w:ilvl w:val="0"/>
              <w:numId w:val="17"/>
            </w:numPr>
          </w:pPr>
          <w:r>
            <w:t>Harm</w:t>
          </w:r>
        </w:p>
        <w:p w:rsidR="00C44D00" w:rsidRDefault="00F06050">
          <w:pPr>
            <w:pStyle w:val="ListParagraph"/>
            <w:numPr>
              <w:ilvl w:val="0"/>
              <w:numId w:val="17"/>
            </w:numPr>
          </w:pPr>
          <w:r>
            <w:t>Hazardous Situation</w:t>
          </w:r>
        </w:p>
        <w:p w:rsidR="00C44D00" w:rsidRDefault="00F06050">
          <w:pPr>
            <w:pStyle w:val="ListParagraph"/>
            <w:numPr>
              <w:ilvl w:val="0"/>
              <w:numId w:val="17"/>
            </w:numPr>
          </w:pPr>
          <w:r>
            <w:t>Mitigations</w:t>
          </w:r>
        </w:p>
        <w:p w:rsidR="00C44D00" w:rsidRDefault="00F06050">
          <w:r>
            <w:t>Harms will be listed in order with the riskRecord shown to the left as depicted in the column format in D7371-6572</w:t>
          </w:r>
          <w:sdt>
            <w:sdtPr>
              <w:tag w:val="fields"/>
              <w:id w:val="-1926109700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470755644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953319375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1132396208"/>
              <w:text w:multiLine="1"/>
            </w:sdtPr>
            <w:sdtEndPr/>
            <w:sdtContent>
              <w:r>
                <w:rPr>
                  <w:vanish/>
                </w:rPr>
                <w:t>SabreProduc</w:t>
              </w:r>
              <w:r>
                <w:rPr>
                  <w:vanish/>
                </w:rPr>
                <w:t>tion/D7371-6577</w:t>
              </w:r>
            </w:sdtContent>
          </w:sdt>
          <w:sdt>
            <w:sdtPr>
              <w:tag w:val="fields"/>
              <w:id w:val="1674753484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67271158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D7371-6577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riskRecord will be identified by each Harm/Hazardous Situation combination by searching for a common riskRecord that is linked to both the Harm and the Hazardous Situation on each line.</w:t>
          </w:r>
          <w:sdt>
            <w:sdtPr>
              <w:tag w:val="fields"/>
              <w:id w:val="1754858556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277556241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877993976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049502502"/>
              <w:text w:multiLine="1"/>
            </w:sdtPr>
            <w:sdtEndPr/>
            <w:sdtContent>
              <w:r>
                <w:rPr>
                  <w:vanish/>
                </w:rPr>
                <w:t>SabreProduction/D737</w:t>
              </w:r>
              <w:r>
                <w:rPr>
                  <w:vanish/>
                </w:rPr>
                <w:t>1-6578</w:t>
              </w:r>
            </w:sdtContent>
          </w:sdt>
          <w:sdt>
            <w:sdtPr>
              <w:tag w:val="fields"/>
              <w:id w:val="-352497150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443289228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D7371-6578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If there is no riskRecord identified, the harm hazard combination will be greyed and further calculations will be suspended until a riskRecord is associated with that Harm/Hazardous Situation combination.</w:t>
          </w:r>
          <w:sdt>
            <w:sdtPr>
              <w:tag w:val="fields"/>
              <w:id w:val="853311960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812822184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:rsidR="00C44D00" w:rsidRDefault="00F06050">
      <w:pPr>
        <w:divId w:val="33"/>
      </w:pPr>
      <w:r>
        <w:t>​​</w:t>
      </w:r>
    </w:p>
    <w:p w:rsidR="00C44D00" w:rsidRDefault="00F06050">
      <w:pPr>
        <w:pStyle w:val="Heading3"/>
        <w:divId w:val="34"/>
      </w:pPr>
      <w:r>
        <w:t xml:space="preserve">Risk </w:t>
      </w:r>
      <w:r>
        <w:t>Management Work Items</w:t>
      </w:r>
    </w:p>
    <w:sdt>
      <w:sdtPr>
        <w:alias w:val="Work Item"/>
        <w:tag w:val="workItem"/>
        <w:id w:val="-829280214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864177784"/>
              <w:text w:multiLine="1"/>
            </w:sdtPr>
            <w:sdtEndPr/>
            <w:sdtContent>
              <w:r>
                <w:rPr>
                  <w:vanish/>
                </w:rPr>
                <w:t>SabreProduction/D7371-6144</w:t>
              </w:r>
            </w:sdtContent>
          </w:sdt>
          <w:sdt>
            <w:sdtPr>
              <w:tag w:val="fields"/>
              <w:id w:val="-1831748110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52505057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D7371-6144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risk management work items will include a </w:t>
          </w:r>
          <w:r>
            <w:rPr>
              <w:b/>
            </w:rPr>
            <w:t>Harm</w:t>
          </w:r>
          <w:r>
            <w:t xml:space="preserve"> work item with the following variables</w:t>
          </w:r>
          <w:r>
            <w:br/>
          </w:r>
          <w:r>
            <w:rPr>
              <w:b/>
            </w:rPr>
            <w:t>Harm Severity </w:t>
          </w:r>
          <w:r>
            <w:t>- Enumeration with fields that correspond to the table described in D7371-576</w:t>
          </w:r>
          <w:r>
            <w:br/>
          </w:r>
          <w:r>
            <w:rPr>
              <w:b/>
            </w:rPr>
            <w:t>Possible Cause</w:t>
          </w:r>
          <w:r>
            <w:t xml:space="preserve"> - Rich Text field </w:t>
          </w:r>
          <w:sdt>
            <w:sdtPr>
              <w:tag w:val="fields"/>
              <w:id w:val="794022407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57940102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49800812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32375955"/>
              <w:text w:multiLine="1"/>
            </w:sdtPr>
            <w:sdtEndPr/>
            <w:sdtContent>
              <w:r>
                <w:rPr>
                  <w:vanish/>
                </w:rPr>
                <w:t>SabreProduction/D7371-6143</w:t>
              </w:r>
            </w:sdtContent>
          </w:sdt>
          <w:sdt>
            <w:sdtPr>
              <w:tag w:val="fields"/>
              <w:id w:val="-638570580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494635173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D7371-6143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risk management work items will include a </w:t>
          </w:r>
          <w:r>
            <w:rPr>
              <w:b/>
            </w:rPr>
            <w:t>Hazardous Situation</w:t>
          </w:r>
          <w:r>
            <w:t xml:space="preserve"> work item with the following variables:</w:t>
          </w:r>
          <w:r>
            <w:br/>
          </w:r>
          <w:r>
            <w:rPr>
              <w:b/>
            </w:rPr>
            <w:t>Hazard</w:t>
          </w:r>
          <w:r>
            <w:t xml:space="preserve"> - Text line</w:t>
          </w:r>
          <w:r>
            <w:br/>
          </w:r>
          <w:r>
            <w:rPr>
              <w:b/>
            </w:rPr>
            <w:t>Hazardous Situation</w:t>
          </w:r>
          <w:r>
            <w:t xml:space="preserve"> - Text line</w:t>
          </w:r>
          <w:r>
            <w:br/>
          </w:r>
          <w:r>
            <w:rPr>
              <w:b/>
            </w:rPr>
            <w:lastRenderedPageBreak/>
            <w:t>Occurren</w:t>
          </w:r>
          <w:r>
            <w:rPr>
              <w:b/>
            </w:rPr>
            <w:t>ce Rational</w:t>
          </w:r>
          <w:r>
            <w:t xml:space="preserve"> - Rich Text Field</w:t>
          </w:r>
          <w:r>
            <w:br/>
          </w:r>
          <w:r>
            <w:rPr>
              <w:b/>
            </w:rPr>
            <w:t>Verification of Effectiveness</w:t>
          </w:r>
          <w:r>
            <w:t xml:space="preserve"> - Enumeration</w:t>
          </w:r>
          <w:r>
            <w:br/>
          </w:r>
          <w:r>
            <w:rPr>
              <w:b/>
            </w:rPr>
            <w:t>Verification of Implementation</w:t>
          </w:r>
          <w:r>
            <w:t xml:space="preserve"> - Enumeration</w:t>
          </w:r>
          <w:r>
            <w:br/>
          </w:r>
          <w:r>
            <w:rPr>
              <w:b/>
            </w:rPr>
            <w:t>Pre-P1 - Pre-mitigation Probability of Hazardous Situation occurrence</w:t>
          </w:r>
          <w:r>
            <w:t xml:space="preserve"> - Enumeration</w:t>
          </w:r>
          <w:r>
            <w:br/>
          </w:r>
          <w:r>
            <w:rPr>
              <w:b/>
            </w:rPr>
            <w:t>Post-P1 - Post mitigation Probability of Hazardous Si</w:t>
          </w:r>
          <w:r>
            <w:rPr>
              <w:b/>
            </w:rPr>
            <w:t>tuation occurrence</w:t>
          </w:r>
          <w:r>
            <w:t xml:space="preserve"> - Enumeration</w:t>
          </w:r>
          <w:sdt>
            <w:sdtPr>
              <w:tag w:val="fields"/>
              <w:id w:val="2017881786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66282232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-1100406447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160976442"/>
              <w:text w:multiLine="1"/>
            </w:sdtPr>
            <w:sdtEndPr/>
            <w:sdtContent>
              <w:r>
                <w:rPr>
                  <w:vanish/>
                </w:rPr>
                <w:t>SabreProduction/D7371-6145</w:t>
              </w:r>
            </w:sdtContent>
          </w:sdt>
          <w:sdt>
            <w:sdtPr>
              <w:tag w:val="fields"/>
              <w:id w:val="-1568345460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1760165202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D7371-6145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risk management work items will include a </w:t>
          </w:r>
          <w:r>
            <w:rPr>
              <w:b/>
            </w:rPr>
            <w:t>Risk Analysis</w:t>
          </w:r>
          <w:r>
            <w:t xml:space="preserve"> work item with the following variables</w:t>
          </w:r>
          <w:r>
            <w:br/>
          </w:r>
          <w:r>
            <w:rPr>
              <w:b/>
            </w:rPr>
            <w:t>P</w:t>
          </w:r>
          <w:r>
            <w:t xml:space="preserve"> - Harm occurrence - Enumeration with fields that correspond to th</w:t>
          </w:r>
          <w:r>
            <w:t>e table described in D7371-5766</w:t>
          </w:r>
          <w:r>
            <w:br/>
            <w:t xml:space="preserve"> </w:t>
          </w:r>
          <w:r>
            <w:rPr>
              <w:b/>
            </w:rPr>
            <w:t>Essential Performance</w:t>
          </w:r>
          <w:r>
            <w:t xml:space="preserve"> </w:t>
          </w:r>
          <w:r>
            <w:t>- Enumeration with fields "Yes", "No", "Unevaluated"  </w:t>
          </w:r>
          <w:r>
            <w:br/>
          </w:r>
          <w:r>
            <w:rPr>
              <w:b/>
            </w:rPr>
            <w:t>Mitigation Implemented</w:t>
          </w:r>
          <w:r>
            <w:t xml:space="preserve"> - Enumeration with fields "Yes", "No", "Unevaluated"</w:t>
          </w:r>
          <w:r>
            <w:br/>
          </w:r>
          <w:r>
            <w:rPr>
              <w:b/>
            </w:rPr>
            <w:t>Mitigation Effective</w:t>
          </w:r>
          <w:r>
            <w:t xml:space="preserve"> - Enumeration with fields "Yes", "No", "Unevaluat</w:t>
          </w:r>
          <w:r>
            <w:t>ed"</w:t>
          </w:r>
          <w:r>
            <w:br/>
          </w:r>
          <w:r>
            <w:rPr>
              <w:b/>
            </w:rPr>
            <w:t>P - Probability of Harm occurrence</w:t>
          </w:r>
          <w:r>
            <w:t xml:space="preserve"> - Enumeration from 1-5 as defined in </w:t>
          </w:r>
          <w:r>
            <w:t>D7371-6147.</w:t>
          </w:r>
          <w:r>
            <w:br/>
          </w:r>
          <w:r>
            <w:rPr>
              <w:b/>
            </w:rPr>
            <w:t>P2 - Probability the HS will lead to harm</w:t>
          </w:r>
          <w:r>
            <w:t xml:space="preserve"> - Enumeration defined in </w:t>
          </w:r>
          <w:r>
            <w:t>D7371-6147.</w:t>
          </w:r>
          <w:r>
            <w:br/>
          </w:r>
          <w:r>
            <w:rPr>
              <w:b/>
            </w:rPr>
            <w:t>Is Risk Acceptable?</w:t>
          </w:r>
          <w:r>
            <w:t xml:space="preserve"> - Enumeration with fields "Yes", "No", "Unevaluated"</w:t>
          </w:r>
          <w:r>
            <w:br/>
          </w:r>
          <w:r>
            <w:rPr>
              <w:b/>
            </w:rPr>
            <w:t xml:space="preserve">Risk Acceptance </w:t>
          </w:r>
          <w:r>
            <w:rPr>
              <w:b/>
            </w:rPr>
            <w:t>Rational</w:t>
          </w:r>
          <w:r>
            <w:t xml:space="preserve"> - Rich Text Field</w:t>
          </w:r>
          <w:r>
            <w:br/>
          </w:r>
          <w:r>
            <w:rPr>
              <w:b/>
            </w:rPr>
            <w:t>FMEA Reference</w:t>
          </w:r>
          <w:r>
            <w:t xml:space="preserve"> - Rich Text Filed</w:t>
          </w:r>
          <w:r>
            <w:br/>
          </w:r>
          <w:r>
            <w:rPr>
              <w:b/>
            </w:rPr>
            <w:t>Pre-mitigation RPL/RI</w:t>
          </w:r>
          <w:r>
            <w:t xml:space="preserve"> - Enumeration</w:t>
          </w:r>
          <w:r>
            <w:br/>
          </w:r>
          <w:r>
            <w:rPr>
              <w:b/>
            </w:rPr>
            <w:t>Post mitigation RPL/RI</w:t>
          </w:r>
          <w:r>
            <w:t xml:space="preserve"> - Enumeration</w:t>
          </w:r>
          <w:r>
            <w:br/>
            <w:t>​​</w:t>
          </w:r>
          <w:sdt>
            <w:sdtPr>
              <w:tag w:val="fields"/>
              <w:id w:val="-1273853772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159574508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sdt>
      <w:sdtPr>
        <w:alias w:val="Work Item"/>
        <w:tag w:val="workItem"/>
        <w:id w:val="683864197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2118721366"/>
              <w:text w:multiLine="1"/>
            </w:sdtPr>
            <w:sdtEndPr/>
            <w:sdtContent>
              <w:r>
                <w:rPr>
                  <w:vanish/>
                </w:rPr>
                <w:t>SabreProduction/D7371-6147</w:t>
              </w:r>
            </w:sdtContent>
          </w:sdt>
          <w:sdt>
            <w:sdtPr>
              <w:tag w:val="fields"/>
              <w:id w:val="-1679576846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2093380425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D7371-6147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 xml:space="preserve">The work items will be linked with the relationships outlined </w:t>
          </w:r>
          <w:r>
            <w:t>in the flow chart below:</w:t>
          </w:r>
          <w:r>
            <w:br/>
            <w:t>The "Analyzed by' relationships between the Risk Record Work Item and the Hazardous Situation and Harm work items will be 1 to 1 relationships.  i.e. the risk record work item will not allow for more than one Hazardous Situation an</w:t>
          </w:r>
          <w:r>
            <w:t>d one Harm work item at a time to be attached to it.</w:t>
          </w:r>
          <w:r>
            <w:br/>
          </w:r>
          <w:r>
            <w:rPr>
              <w:noProof/>
            </w:rPr>
            <w:lastRenderedPageBreak/>
            <w:drawing>
              <wp:inline distT="0" distB="0" distL="0" distR="0">
                <wp:extent cx="6400800" cy="6092132"/>
                <wp:effectExtent l="0" t="0" r="0" b="0"/>
                <wp:docPr id="5" name="workitemimg_1-Covidien_RM_Work_Item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itemimg_1-Covidien_RM_Work_Items.jp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6092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tag w:val="fields"/>
              <w:id w:val="825715022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-1687980117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:rsidR="00C44D00" w:rsidRDefault="00F06050">
      <w:pPr>
        <w:pStyle w:val="Heading3"/>
        <w:divId w:val="35"/>
      </w:pPr>
      <w:r>
        <w:t>Risk Management Tables</w:t>
      </w:r>
    </w:p>
    <w:sdt>
      <w:sdtPr>
        <w:alias w:val="Work Item"/>
        <w:tag w:val="workItem"/>
        <w:id w:val="364261939"/>
        <w:lock w:val="sdtLocked"/>
      </w:sdtPr>
      <w:sdtEndPr/>
      <w:sdtContent>
        <w:p w:rsidR="00C44D00" w:rsidRDefault="00F06050">
          <w:sdt>
            <w:sdtPr>
              <w:rPr>
                <w:vanish/>
              </w:rPr>
              <w:tag w:val="id"/>
              <w:id w:val="-2094933908"/>
              <w:text w:multiLine="1"/>
            </w:sdtPr>
            <w:sdtEndPr/>
            <w:sdtContent>
              <w:r>
                <w:rPr>
                  <w:vanish/>
                </w:rPr>
                <w:t>SabreProduction/D7371-5766</w:t>
              </w:r>
            </w:sdtContent>
          </w:sdt>
          <w:sdt>
            <w:sdtPr>
              <w:tag w:val="fields"/>
              <w:id w:val="158582627"/>
              <w:lock w:val="sdtContentLocked"/>
            </w:sdtPr>
            <w:sdtEndPr/>
            <w:sdtContent>
              <w:sdt>
                <w:sdtPr>
                  <w:alias w:val="ID"/>
                  <w:tag w:val="id"/>
                  <w:id w:val="-11991114"/>
                  <w:lock w:val="sdtContentLocked"/>
                  <w:text w:multiLine="1"/>
                </w:sdtPr>
                <w:sdtEndPr/>
                <w:sdtContent>
                  <w:r>
                    <w:rPr>
                      <w:b/>
                    </w:rPr>
                    <w:t>D7371-5766</w:t>
                  </w:r>
                </w:sdtContent>
              </w:sdt>
              <w:r>
                <w:rPr>
                  <w:b/>
                </w:rPr>
                <w:t xml:space="preserve"> - </w:t>
              </w:r>
            </w:sdtContent>
          </w:sdt>
          <w:r>
            <w:t>The Calculation of RPL will comply with the following table process and be stored in the riskRecord work item.</w:t>
          </w:r>
          <w:r>
            <w:br/>
          </w:r>
          <w:r>
            <w:br/>
          </w:r>
          <w:r>
            <w:rPr>
              <w:b/>
            </w:rPr>
            <w:t>P1 Factor</w:t>
          </w:r>
          <w:r>
            <w:br/>
          </w:r>
          <w:r>
            <w:br/>
          </w:r>
          <w:r>
            <w:rPr>
              <w:noProof/>
            </w:rPr>
            <w:lastRenderedPageBreak/>
            <w:drawing>
              <wp:inline distT="0" distB="0" distL="0" distR="0">
                <wp:extent cx="2771775" cy="2990850"/>
                <wp:effectExtent l="0" t="0" r="0" b="0"/>
                <wp:docPr id="6" name="workitemimg_2-p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itemimg_2-p1.jp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1775" cy="29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  <w:r>
            <w:rPr>
              <w:b/>
            </w:rPr>
            <w:t>P2 Factor</w:t>
          </w:r>
          <w:r>
            <w:br/>
          </w:r>
          <w:r>
            <w:br/>
          </w:r>
          <w:r>
            <w:rPr>
              <w:noProof/>
            </w:rPr>
            <w:drawing>
              <wp:inline distT="0" distB="0" distL="0" distR="0">
                <wp:extent cx="5457825" cy="2714625"/>
                <wp:effectExtent l="0" t="0" r="0" b="0"/>
                <wp:docPr id="7" name="workitemimg_3-p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itemimg_3-p2.jpg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  <w:r>
            <w:rPr>
              <w:b/>
            </w:rPr>
            <w:t>P Factor</w:t>
          </w:r>
          <w:r>
            <w:br/>
          </w:r>
          <w:r>
            <w:br/>
          </w:r>
          <w:r>
            <w:rPr>
              <w:noProof/>
            </w:rPr>
            <w:lastRenderedPageBreak/>
            <w:drawing>
              <wp:inline distT="0" distB="0" distL="0" distR="0">
                <wp:extent cx="5629275" cy="2952750"/>
                <wp:effectExtent l="0" t="0" r="0" b="0"/>
                <wp:docPr id="8" name="workitemimg_1-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itemimg_1-p.jpg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295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  <w:r>
            <w:rPr>
              <w:b/>
            </w:rPr>
            <w:t>Severity</w:t>
          </w:r>
          <w:r>
            <w:br/>
          </w:r>
          <w:r>
            <w:br/>
          </w:r>
          <w:r>
            <w:rPr>
              <w:noProof/>
            </w:rPr>
            <w:drawing>
              <wp:inline distT="0" distB="0" distL="0" distR="0">
                <wp:extent cx="4762500" cy="3457575"/>
                <wp:effectExtent l="0" t="0" r="0" b="0"/>
                <wp:docPr id="9" name="attachment_Step_4b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achment_Step_4b.jpeg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  <w:r>
            <w:br/>
          </w:r>
          <w:r>
            <w:br/>
          </w:r>
          <w:r>
            <w:rPr>
              <w:noProof/>
            </w:rPr>
            <w:lastRenderedPageBreak/>
            <w:drawing>
              <wp:inline distT="0" distB="0" distL="0" distR="0">
                <wp:extent cx="5715000" cy="3400425"/>
                <wp:effectExtent l="0" t="0" r="0" b="0"/>
                <wp:docPr id="10" name="attachment_imag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achment_image.jpeg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400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</w:r>
          <w:r>
            <w:rPr>
              <w:b/>
            </w:rPr>
            <w:t>Risk Implication</w:t>
          </w:r>
          <w:r>
            <w:br/>
          </w:r>
          <w:r>
            <w:br/>
          </w:r>
          <w:r>
            <w:rPr>
              <w:noProof/>
            </w:rPr>
            <w:drawing>
              <wp:inline distT="0" distB="0" distL="0" distR="0">
                <wp:extent cx="5657850" cy="4171950"/>
                <wp:effectExtent l="0" t="0" r="0" b="0"/>
                <wp:docPr id="11" name="attachment_Step_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achment_Step_5.jpeg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417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lastRenderedPageBreak/>
            <w:br/>
          </w:r>
          <w:r>
            <w:br/>
          </w:r>
          <w:r>
            <w:rPr>
              <w:b/>
            </w:rPr>
            <w:t>P Factor when it is not calculated, but selected</w:t>
          </w:r>
          <w:r>
            <w:br/>
          </w:r>
          <w:r>
            <w:br/>
          </w:r>
          <w:r>
            <w:rPr>
              <w:noProof/>
            </w:rPr>
            <w:drawing>
              <wp:inline distT="0" distB="0" distL="0" distR="0">
                <wp:extent cx="5715000" cy="3076575"/>
                <wp:effectExtent l="0" t="0" r="0" b="0"/>
                <wp:docPr id="12" name="attachment_Step_3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achment_Step_3b.jpg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07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br/>
            <w:t>​​</w:t>
          </w:r>
          <w:sdt>
            <w:sdtPr>
              <w:tag w:val="fields"/>
              <w:id w:val="1165516999"/>
              <w:lock w:val="sdtContentLocked"/>
            </w:sdtPr>
            <w:sdtEndPr/>
            <w:sdtContent>
              <w:r>
                <w:rPr>
                  <w:b/>
                </w:rPr>
                <w:t>[</w:t>
              </w:r>
              <w:sdt>
                <w:sdtPr>
                  <w:alias w:val="Status"/>
                  <w:tag w:val="status"/>
                  <w:id w:val="2065446369"/>
                  <w:lock w:val="sdtContentLocked"/>
                  <w:dropDownList>
                    <w:listItem w:displayText="-- not selected --" w:value=" "/>
                    <w:listItem w:displayText="Open" w:value="open"/>
                    <w:listItem w:displayText="Resolved" w:value="resolved"/>
                    <w:listItem w:displayText="Rejected" w:value="rejected"/>
                  </w:dropDownList>
                </w:sdtPr>
                <w:sdtEndPr/>
                <w:sdtContent>
                  <w:r>
                    <w:t>Open</w:t>
                  </w:r>
                </w:sdtContent>
              </w:sdt>
              <w:r>
                <w:rPr>
                  <w:b/>
                </w:rPr>
                <w:t>]</w:t>
              </w:r>
            </w:sdtContent>
          </w:sdt>
        </w:p>
      </w:sdtContent>
    </w:sdt>
    <w:p w:rsidR="00C44D00" w:rsidRDefault="00F06050">
      <w:pPr>
        <w:divId w:val="36"/>
      </w:pPr>
      <w:r>
        <w:t>​​</w:t>
      </w:r>
    </w:p>
    <w:p w:rsidR="00C44D00" w:rsidRDefault="00F06050">
      <w:pPr>
        <w:divId w:val="37"/>
      </w:pPr>
      <w:r>
        <w:t>​​</w:t>
      </w:r>
    </w:p>
    <w:p w:rsidR="00C44D00" w:rsidRDefault="00F06050">
      <w:pPr>
        <w:divId w:val="38"/>
      </w:pPr>
      <w:r>
        <w:t>​​</w:t>
      </w:r>
    </w:p>
    <w:p w:rsidR="00C44D00" w:rsidRDefault="00F06050">
      <w:pPr>
        <w:divId w:val="39"/>
      </w:pPr>
      <w:r>
        <w:t>​​</w:t>
      </w:r>
    </w:p>
    <w:sectPr w:rsidR="00C44D00" w:rsidSect="009A26F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720" w:right="1080" w:bottom="720" w:left="1080" w:header="108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050" w:rsidRDefault="00F06050">
      <w:r>
        <w:separator/>
      </w:r>
    </w:p>
  </w:endnote>
  <w:endnote w:type="continuationSeparator" w:id="0">
    <w:p w:rsidR="00F06050" w:rsidRDefault="00F0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424" w:rsidRDefault="00407424" w:rsidP="00A526C1">
    <w:pPr>
      <w:tabs>
        <w:tab w:val="left" w:pos="5040"/>
        <w:tab w:val="right" w:pos="10080"/>
      </w:tabs>
      <w:ind w:right="162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44FC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944FC">
      <w:rPr>
        <w:rStyle w:val="PageNumber"/>
        <w:noProof/>
      </w:rPr>
      <w:t>9</w:t>
    </w:r>
    <w:r>
      <w:rPr>
        <w:rStyle w:val="PageNumber"/>
      </w:rPr>
      <w:fldChar w:fldCharType="end"/>
    </w:r>
  </w:p>
  <w:p w:rsidR="00407424" w:rsidRPr="00A526C1" w:rsidRDefault="006E7285" w:rsidP="00407424">
    <w:pPr>
      <w:tabs>
        <w:tab w:val="left" w:pos="5040"/>
        <w:tab w:val="right" w:pos="10080"/>
      </w:tabs>
      <w:ind w:right="162"/>
      <w:jc w:val="center"/>
    </w:pPr>
    <w:r>
      <w:rPr>
        <w:rStyle w:val="PageNumber"/>
      </w:rPr>
      <w:t>Medtronic</w:t>
    </w:r>
    <w:r w:rsidR="00407424">
      <w:rPr>
        <w:rStyle w:val="PageNumber"/>
      </w:rPr>
      <w:t xml:space="preserve"> Confidential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424" w:rsidRDefault="00407424" w:rsidP="00265C1D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44FC">
      <w:rPr>
        <w:noProof/>
      </w:rPr>
      <w:t>1</w:t>
    </w:r>
    <w:r>
      <w:fldChar w:fldCharType="end"/>
    </w:r>
    <w:r>
      <w:t xml:space="preserve"> of </w:t>
    </w:r>
    <w:r w:rsidR="00F06050">
      <w:fldChar w:fldCharType="begin"/>
    </w:r>
    <w:r w:rsidR="00F06050">
      <w:instrText xml:space="preserve"> NUMPAGES </w:instrText>
    </w:r>
    <w:r w:rsidR="00F06050">
      <w:fldChar w:fldCharType="separate"/>
    </w:r>
    <w:r w:rsidR="001944FC">
      <w:rPr>
        <w:noProof/>
      </w:rPr>
      <w:t>9</w:t>
    </w:r>
    <w:r w:rsidR="00F06050">
      <w:rPr>
        <w:noProof/>
      </w:rPr>
      <w:fldChar w:fldCharType="end"/>
    </w:r>
  </w:p>
  <w:p w:rsidR="00407424" w:rsidRDefault="00407424" w:rsidP="00407424">
    <w:pPr>
      <w:tabs>
        <w:tab w:val="left" w:pos="5040"/>
        <w:tab w:val="right" w:pos="10080"/>
      </w:tabs>
      <w:ind w:right="162"/>
      <w:jc w:val="center"/>
    </w:pPr>
    <w:r>
      <w:rPr>
        <w:rStyle w:val="PageNumber"/>
      </w:rPr>
      <w:t>Covidien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050" w:rsidRDefault="00F06050">
      <w:r>
        <w:separator/>
      </w:r>
    </w:p>
  </w:footnote>
  <w:footnote w:type="continuationSeparator" w:id="0">
    <w:p w:rsidR="00F06050" w:rsidRDefault="00F06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48"/>
      <w:gridCol w:w="6030"/>
    </w:tblGrid>
    <w:tr w:rsidR="00407424" w:rsidRPr="00E239AA">
      <w:trPr>
        <w:cantSplit/>
        <w:trHeight w:val="506"/>
      </w:trPr>
      <w:tc>
        <w:tcPr>
          <w:tcW w:w="10278" w:type="dxa"/>
          <w:gridSpan w:val="2"/>
          <w:vAlign w:val="center"/>
        </w:tcPr>
        <w:p w:rsidR="00407424" w:rsidRPr="00A24810" w:rsidRDefault="00407424">
          <w:pPr>
            <w:jc w:val="center"/>
            <w:rPr>
              <w:highlight w:val="yellow"/>
            </w:rPr>
          </w:pPr>
          <w:r w:rsidRPr="00A24810">
            <w:rPr>
              <w:highlight w:val="yellow"/>
            </w:rPr>
            <w:fldChar w:fldCharType="begin"/>
          </w:r>
          <w:r w:rsidRPr="00A24810">
            <w:rPr>
              <w:highlight w:val="yellow"/>
            </w:rPr>
            <w:instrText xml:space="preserve"> REF  title  \* MERGEFORMAT </w:instrText>
          </w:r>
          <w:r w:rsidRPr="00A24810">
            <w:rPr>
              <w:highlight w:val="yellow"/>
            </w:rPr>
            <w:fldChar w:fldCharType="separate"/>
          </w:r>
          <w:r w:rsidRPr="001F1C09">
            <w:rPr>
              <w:rStyle w:val="StyleBold"/>
              <w:rFonts w:cs="Tahoma"/>
            </w:rPr>
            <w:t xml:space="preserve">Type of Document - Protocol/Report/Other - Sub-Type </w:t>
          </w:r>
          <w:r w:rsidRPr="00A24810">
            <w:rPr>
              <w:highlight w:val="yellow"/>
            </w:rPr>
            <w:fldChar w:fldCharType="end"/>
          </w:r>
        </w:p>
      </w:tc>
    </w:tr>
    <w:tr w:rsidR="00407424" w:rsidRPr="00041078" w:rsidTr="00D22FF9">
      <w:tc>
        <w:tcPr>
          <w:tcW w:w="4248" w:type="dxa"/>
          <w:vAlign w:val="center"/>
        </w:tcPr>
        <w:p w:rsidR="00407424" w:rsidRPr="004D0FD9" w:rsidRDefault="00407424" w:rsidP="004D0FD9">
          <w:pPr>
            <w:rPr>
              <w:b/>
            </w:rPr>
          </w:pPr>
          <w:r>
            <w:rPr>
              <w:b/>
            </w:rPr>
            <w:t>Document #:</w:t>
          </w:r>
          <w:r w:rsidR="00E33CF3">
            <w:rPr>
              <w:b/>
            </w:rPr>
            <w:t xml:space="preserve">  </w:t>
          </w:r>
          <w:sdt>
            <w:sdtPr>
              <w:rPr>
                <w:b/>
              </w:rPr>
              <w:id w:val="-1655595451"/>
              <w:placeholder>
                <w:docPart w:val="CD7C10A0E18E473A93AACCF041C31393"/>
              </w:placeholder>
              <w:showingPlcHdr/>
              <w:text/>
            </w:sdtPr>
            <w:sdtEndPr/>
            <w:sdtContent>
              <w:r w:rsidR="004D0FD9">
                <w:rPr>
                  <w:rStyle w:val="PlaceholderText"/>
                </w:rPr>
                <w:t>documentName</w:t>
              </w:r>
            </w:sdtContent>
          </w:sdt>
          <w:r w:rsidR="004D0FD9">
            <w:rPr>
              <w:b/>
            </w:rPr>
            <w:t xml:space="preserve"> Rev </w:t>
          </w:r>
          <w:sdt>
            <w:sdtPr>
              <w:rPr>
                <w:b/>
              </w:rPr>
              <w:id w:val="-1271626204"/>
              <w:placeholder>
                <w:docPart w:val="8DC501D50AC04D71BCA49F77F4F81F51"/>
              </w:placeholder>
              <w:showingPlcHdr/>
              <w:text/>
            </w:sdtPr>
            <w:sdtEndPr/>
            <w:sdtContent>
              <w:r w:rsidR="004D0FD9">
                <w:rPr>
                  <w:rStyle w:val="PlaceholderText"/>
                </w:rPr>
                <w:t>revision</w:t>
              </w:r>
            </w:sdtContent>
          </w:sdt>
        </w:p>
      </w:tc>
      <w:tc>
        <w:tcPr>
          <w:tcW w:w="6030" w:type="dxa"/>
          <w:vAlign w:val="center"/>
        </w:tcPr>
        <w:p w:rsidR="00407424" w:rsidRPr="00041078" w:rsidRDefault="00407424" w:rsidP="004D0FD9">
          <w:pPr>
            <w:rPr>
              <w:highlight w:val="yellow"/>
            </w:rPr>
          </w:pPr>
          <w:r w:rsidRPr="00FE474F">
            <w:rPr>
              <w:b/>
              <w:snapToGrid w:val="0"/>
            </w:rPr>
            <w:t>Date</w:t>
          </w:r>
          <w:r>
            <w:rPr>
              <w:snapToGrid w:val="0"/>
            </w:rPr>
            <w:t>:</w:t>
          </w:r>
          <w:r w:rsidRPr="00041078">
            <w:rPr>
              <w:highlight w:val="yellow"/>
            </w:rPr>
            <w:t xml:space="preserve"> </w:t>
          </w:r>
          <w:sdt>
            <w:sdtPr>
              <w:rPr>
                <w:highlight w:val="yellow"/>
              </w:rPr>
              <w:id w:val="1286625101"/>
              <w:placeholder>
                <w:docPart w:val="987F3B6B54F849F1802840621D0E79B9"/>
              </w:placeholder>
              <w:showingPlcHdr/>
              <w:text/>
            </w:sdtPr>
            <w:sdtEndPr/>
            <w:sdtContent>
              <w:r w:rsidR="004D0FD9">
                <w:rPr>
                  <w:rStyle w:val="PlaceholderText"/>
                </w:rPr>
                <w:t>date</w:t>
              </w:r>
            </w:sdtContent>
          </w:sdt>
        </w:p>
      </w:tc>
    </w:tr>
  </w:tbl>
  <w:p w:rsidR="00407424" w:rsidRDefault="00407424">
    <w:pPr>
      <w:tabs>
        <w:tab w:val="center" w:pos="5310"/>
        <w:tab w:val="right" w:pos="100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3510"/>
    </w:tblGrid>
    <w:tr w:rsidR="00EF10F6" w:rsidRPr="00EF10F6" w:rsidTr="007B7AF6">
      <w:trPr>
        <w:cantSplit/>
        <w:trHeight w:val="506"/>
      </w:trPr>
      <w:tc>
        <w:tcPr>
          <w:tcW w:w="10278" w:type="dxa"/>
          <w:gridSpan w:val="2"/>
          <w:vAlign w:val="center"/>
        </w:tcPr>
        <w:p w:rsidR="00EF10F6" w:rsidRPr="00EF10F6" w:rsidRDefault="00EF10F6" w:rsidP="00EF10F6">
          <w:pPr>
            <w:jc w:val="center"/>
            <w:rPr>
              <w:highlight w:val="yellow"/>
            </w:rPr>
          </w:pPr>
          <w:r w:rsidRPr="00EF10F6">
            <w:rPr>
              <w:highlight w:val="yellow"/>
            </w:rPr>
            <w:fldChar w:fldCharType="begin"/>
          </w:r>
          <w:r w:rsidRPr="00EF10F6">
            <w:rPr>
              <w:highlight w:val="yellow"/>
            </w:rPr>
            <w:instrText xml:space="preserve"> REF  title  \* MERGEFORMAT </w:instrText>
          </w:r>
          <w:r w:rsidRPr="00EF10F6">
            <w:rPr>
              <w:highlight w:val="yellow"/>
            </w:rPr>
            <w:fldChar w:fldCharType="separate"/>
          </w:r>
          <w:r w:rsidRPr="00EF10F6">
            <w:rPr>
              <w:rFonts w:cs="Tahoma"/>
              <w:b/>
              <w:bCs/>
            </w:rPr>
            <w:t xml:space="preserve">Type of Document - Protocol/Report/Other - Sub-Type </w:t>
          </w:r>
          <w:r w:rsidRPr="00EF10F6">
            <w:rPr>
              <w:highlight w:val="yellow"/>
            </w:rPr>
            <w:fldChar w:fldCharType="end"/>
          </w:r>
        </w:p>
      </w:tc>
    </w:tr>
    <w:tr w:rsidR="00EF10F6" w:rsidRPr="00EF10F6" w:rsidTr="00140116">
      <w:trPr>
        <w:trHeight w:val="440"/>
      </w:trPr>
      <w:tc>
        <w:tcPr>
          <w:tcW w:w="6768" w:type="dxa"/>
          <w:vAlign w:val="center"/>
        </w:tcPr>
        <w:p w:rsidR="00EF10F6" w:rsidRPr="00EF10F6" w:rsidRDefault="009012DE" w:rsidP="00117EAC">
          <w:pPr>
            <w:rPr>
              <w:b/>
            </w:rPr>
          </w:pPr>
          <w:r>
            <w:rPr>
              <w:b/>
            </w:rPr>
            <w:t xml:space="preserve">Document #:  </w:t>
          </w:r>
          <w:sdt>
            <w:sdtPr>
              <w:rPr>
                <w:b/>
              </w:rPr>
              <w:alias w:val="documentName"/>
              <w:tag w:val="documentName"/>
              <w:id w:val="1124117029"/>
              <w:text/>
            </w:sdtPr>
            <w:sdtEndPr/>
            <w:sdtContent>
              <w:r>
                <w:rPr>
                  <w:b/>
                </w:rPr>
                <w:t>Risk Management Report Requirements</w:t>
              </w:r>
            </w:sdtContent>
          </w:sdt>
          <w:r w:rsidR="00117EAC">
            <w:rPr>
              <w:b/>
            </w:rPr>
            <w:t xml:space="preserve">  Rev </w:t>
          </w:r>
          <w:sdt>
            <w:sdtPr>
              <w:rPr>
                <w:b/>
              </w:rPr>
              <w:alias w:val="revision"/>
              <w:tag w:val="revision"/>
              <w:id w:val="427245740"/>
              <w:text/>
            </w:sdtPr>
            <w:sdtEndPr/>
            <w:sdtContent>
              <w:r w:rsidR="00117EAC">
                <w:rPr>
                  <w:b/>
                </w:rPr>
                <w:t>2450</w:t>
              </w:r>
            </w:sdtContent>
          </w:sdt>
        </w:p>
      </w:tc>
      <w:tc>
        <w:tcPr>
          <w:tcW w:w="3510" w:type="dxa"/>
          <w:vAlign w:val="center"/>
        </w:tcPr>
        <w:p w:rsidR="00EF0EF6" w:rsidRPr="00EF10F6" w:rsidRDefault="00EF10F6" w:rsidP="001944FC">
          <w:pPr>
            <w:rPr>
              <w:highlight w:val="yellow"/>
            </w:rPr>
          </w:pPr>
          <w:r w:rsidRPr="00EF10F6">
            <w:rPr>
              <w:b/>
              <w:snapToGrid w:val="0"/>
            </w:rPr>
            <w:t>Date</w:t>
          </w:r>
          <w:r w:rsidRPr="00EF0EF6">
            <w:rPr>
              <w:snapToGrid w:val="0"/>
            </w:rPr>
            <w:t>:</w:t>
          </w:r>
          <w:r w:rsidR="00EF0EF6" w:rsidRPr="00EF0EF6">
            <w:t xml:space="preserve"> </w:t>
          </w:r>
          <w:customXmlDelRangeStart w:id="1" w:author="Sampson, Laurence" w:date="2015-09-28T15:48:00Z"/>
          <w:sdt>
            <w:sdtPr>
              <w:rPr>
                <w:b/>
              </w:rPr>
              <w:alias w:val="date"/>
              <w:tag w:val="date"/>
              <w:id w:val="-566485898"/>
              <w:text/>
            </w:sdtPr>
            <w:sdtEndPr/>
            <w:sdtContent>
              <w:customXmlDelRangeEnd w:id="1"/>
              <w:del w:id="2" w:author="Sampson, Laurence" w:date="2015-09-28T15:48:00Z">
                <w:r w:rsidR="00EF0EF6" w:rsidRPr="00EF0EF6" w:rsidDel="001944FC">
                  <w:rPr>
                    <w:b/>
                  </w:rPr>
                  <w:delText>date</w:delText>
                </w:r>
              </w:del>
              <w:ins w:id="3" w:author="Sampson, Laurence" w:date="2015-09-28T15:48:00Z">
                <w:r w:rsidR="001944FC">
                  <w:rPr>
                    <w:b/>
                  </w:rPr>
                  <w:t xml:space="preserve">  09/28/2015</w:t>
                </w:r>
              </w:ins>
              <w:customXmlDelRangeStart w:id="4" w:author="Sampson, Laurence" w:date="2015-09-28T15:48:00Z"/>
            </w:sdtContent>
          </w:sdt>
          <w:customXmlDelRangeEnd w:id="4"/>
        </w:p>
      </w:tc>
    </w:tr>
  </w:tbl>
  <w:p w:rsidR="00EF10F6" w:rsidRDefault="00EF10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696EBA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ahoma" w:hAnsi="Tahoma" w:cs="Tahoma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ascii="Tahoma" w:hAnsi="Tahoma" w:cs="Tahoma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A1.%7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">
    <w:nsid w:val="12A564BE"/>
    <w:multiLevelType w:val="hybridMultilevel"/>
    <w:tmpl w:val="1BF00EEA"/>
    <w:lvl w:ilvl="0" w:tplc="00BE2C6C">
      <w:start w:val="1"/>
      <w:numFmt w:val="bullet"/>
      <w:lvlText w:val="•"/>
      <w:lvlJc w:val="left"/>
      <w:pPr>
        <w:ind w:left="360" w:hanging="360"/>
      </w:pPr>
    </w:lvl>
    <w:lvl w:ilvl="1" w:tplc="00BE2C6C">
      <w:start w:val="1"/>
      <w:numFmt w:val="bullet"/>
      <w:lvlText w:val="•"/>
      <w:lvlJc w:val="left"/>
      <w:pPr>
        <w:ind w:left="720" w:hanging="360"/>
      </w:pPr>
    </w:lvl>
    <w:lvl w:ilvl="2" w:tplc="00BE2C6C">
      <w:start w:val="1"/>
      <w:numFmt w:val="bullet"/>
      <w:lvlText w:val="•"/>
      <w:lvlJc w:val="left"/>
      <w:pPr>
        <w:ind w:left="1080" w:hanging="360"/>
      </w:pPr>
    </w:lvl>
    <w:lvl w:ilvl="3" w:tplc="00BE2C6C">
      <w:start w:val="1"/>
      <w:numFmt w:val="bullet"/>
      <w:lvlText w:val="•"/>
      <w:lvlJc w:val="left"/>
      <w:pPr>
        <w:ind w:left="1440" w:hanging="360"/>
      </w:pPr>
    </w:lvl>
    <w:lvl w:ilvl="4" w:tplc="00BE2C6C">
      <w:start w:val="1"/>
      <w:numFmt w:val="bullet"/>
      <w:lvlText w:val="•"/>
      <w:lvlJc w:val="left"/>
      <w:pPr>
        <w:ind w:left="1800" w:hanging="360"/>
      </w:pPr>
    </w:lvl>
    <w:lvl w:ilvl="5" w:tplc="00BE2C6C">
      <w:start w:val="1"/>
      <w:numFmt w:val="bullet"/>
      <w:lvlText w:val="•"/>
      <w:lvlJc w:val="left"/>
      <w:pPr>
        <w:ind w:left="2160" w:hanging="360"/>
      </w:pPr>
    </w:lvl>
    <w:lvl w:ilvl="6" w:tplc="00BE2C6C">
      <w:start w:val="1"/>
      <w:numFmt w:val="bullet"/>
      <w:lvlText w:val="•"/>
      <w:lvlJc w:val="left"/>
      <w:pPr>
        <w:ind w:left="2520" w:hanging="360"/>
      </w:pPr>
    </w:lvl>
    <w:lvl w:ilvl="7" w:tplc="00BE2C6C">
      <w:start w:val="1"/>
      <w:numFmt w:val="bullet"/>
      <w:lvlText w:val="•"/>
      <w:lvlJc w:val="left"/>
      <w:pPr>
        <w:ind w:left="2880" w:hanging="360"/>
      </w:pPr>
    </w:lvl>
    <w:lvl w:ilvl="8" w:tplc="00BE2C6C">
      <w:start w:val="1"/>
      <w:numFmt w:val="bullet"/>
      <w:lvlText w:val="•"/>
      <w:lvlJc w:val="left"/>
      <w:pPr>
        <w:ind w:left="3240" w:hanging="360"/>
      </w:pPr>
    </w:lvl>
  </w:abstractNum>
  <w:abstractNum w:abstractNumId="2">
    <w:nsid w:val="1CDA1EF6"/>
    <w:multiLevelType w:val="hybridMultilevel"/>
    <w:tmpl w:val="E3C6E0B2"/>
    <w:lvl w:ilvl="0" w:tplc="00BE2C6C">
      <w:start w:val="1"/>
      <w:numFmt w:val="decimal"/>
      <w:lvlText w:val="%1."/>
      <w:lvlJc w:val="left"/>
      <w:pPr>
        <w:ind w:left="360" w:hanging="360"/>
      </w:pPr>
    </w:lvl>
    <w:lvl w:ilvl="1" w:tplc="00BE2C6C">
      <w:start w:val="1"/>
      <w:numFmt w:val="decimal"/>
      <w:lvlText w:val="%2."/>
      <w:lvlJc w:val="left"/>
      <w:pPr>
        <w:ind w:left="720" w:hanging="360"/>
      </w:pPr>
    </w:lvl>
    <w:lvl w:ilvl="2" w:tplc="00BE2C6C">
      <w:start w:val="1"/>
      <w:numFmt w:val="decimal"/>
      <w:lvlText w:val="%3."/>
      <w:lvlJc w:val="left"/>
      <w:pPr>
        <w:ind w:left="1080" w:hanging="360"/>
      </w:pPr>
    </w:lvl>
    <w:lvl w:ilvl="3" w:tplc="00BE2C6C">
      <w:start w:val="1"/>
      <w:numFmt w:val="decimal"/>
      <w:lvlText w:val="%4."/>
      <w:lvlJc w:val="left"/>
      <w:pPr>
        <w:ind w:left="1440" w:hanging="360"/>
      </w:pPr>
    </w:lvl>
    <w:lvl w:ilvl="4" w:tplc="00BE2C6C">
      <w:start w:val="1"/>
      <w:numFmt w:val="decimal"/>
      <w:lvlText w:val="%5."/>
      <w:lvlJc w:val="left"/>
      <w:pPr>
        <w:ind w:left="1800" w:hanging="360"/>
      </w:pPr>
    </w:lvl>
    <w:lvl w:ilvl="5" w:tplc="00BE2C6C">
      <w:start w:val="1"/>
      <w:numFmt w:val="decimal"/>
      <w:lvlText w:val="%6."/>
      <w:lvlJc w:val="left"/>
      <w:pPr>
        <w:ind w:left="2160" w:hanging="360"/>
      </w:pPr>
    </w:lvl>
    <w:lvl w:ilvl="6" w:tplc="00BE2C6C">
      <w:start w:val="1"/>
      <w:numFmt w:val="decimal"/>
      <w:lvlText w:val="%7."/>
      <w:lvlJc w:val="left"/>
      <w:pPr>
        <w:ind w:left="2520" w:hanging="360"/>
      </w:pPr>
    </w:lvl>
    <w:lvl w:ilvl="7" w:tplc="00BE2C6C">
      <w:start w:val="1"/>
      <w:numFmt w:val="decimal"/>
      <w:lvlText w:val="%8."/>
      <w:lvlJc w:val="left"/>
      <w:pPr>
        <w:ind w:left="2880" w:hanging="360"/>
      </w:pPr>
    </w:lvl>
    <w:lvl w:ilvl="8" w:tplc="00BE2C6C">
      <w:start w:val="1"/>
      <w:numFmt w:val="decimal"/>
      <w:lvlText w:val="%9."/>
      <w:lvlJc w:val="left"/>
      <w:pPr>
        <w:ind w:left="3240" w:hanging="360"/>
      </w:pPr>
    </w:lvl>
  </w:abstractNum>
  <w:abstractNum w:abstractNumId="3">
    <w:nsid w:val="330F0F12"/>
    <w:multiLevelType w:val="hybridMultilevel"/>
    <w:tmpl w:val="903255DC"/>
    <w:lvl w:ilvl="0" w:tplc="00BE2C6C">
      <w:start w:val="1"/>
      <w:numFmt w:val="none"/>
      <w:lvlText w:val=""/>
      <w:lvlJc w:val="left"/>
      <w:pPr>
        <w:ind w:left="360" w:hanging="360"/>
      </w:pPr>
    </w:lvl>
    <w:lvl w:ilvl="1" w:tplc="00BE2C6C">
      <w:start w:val="1"/>
      <w:numFmt w:val="none"/>
      <w:lvlText w:val=""/>
      <w:lvlJc w:val="left"/>
      <w:pPr>
        <w:ind w:left="720" w:hanging="360"/>
      </w:pPr>
    </w:lvl>
    <w:lvl w:ilvl="2" w:tplc="00BE2C6C">
      <w:start w:val="1"/>
      <w:numFmt w:val="none"/>
      <w:lvlText w:val=""/>
      <w:lvlJc w:val="left"/>
      <w:pPr>
        <w:ind w:left="1080" w:hanging="360"/>
      </w:pPr>
    </w:lvl>
    <w:lvl w:ilvl="3" w:tplc="00BE2C6C">
      <w:start w:val="1"/>
      <w:numFmt w:val="none"/>
      <w:lvlText w:val=""/>
      <w:lvlJc w:val="left"/>
      <w:pPr>
        <w:ind w:left="1440" w:hanging="360"/>
      </w:pPr>
    </w:lvl>
    <w:lvl w:ilvl="4" w:tplc="00BE2C6C">
      <w:start w:val="1"/>
      <w:numFmt w:val="none"/>
      <w:lvlText w:val=""/>
      <w:lvlJc w:val="left"/>
      <w:pPr>
        <w:ind w:left="1800" w:hanging="360"/>
      </w:pPr>
    </w:lvl>
    <w:lvl w:ilvl="5" w:tplc="00BE2C6C">
      <w:start w:val="1"/>
      <w:numFmt w:val="none"/>
      <w:lvlText w:val=""/>
      <w:lvlJc w:val="left"/>
      <w:pPr>
        <w:ind w:left="2160" w:hanging="360"/>
      </w:pPr>
    </w:lvl>
    <w:lvl w:ilvl="6" w:tplc="00BE2C6C">
      <w:start w:val="1"/>
      <w:numFmt w:val="none"/>
      <w:lvlText w:val=""/>
      <w:lvlJc w:val="left"/>
      <w:pPr>
        <w:ind w:left="2520" w:hanging="360"/>
      </w:pPr>
    </w:lvl>
    <w:lvl w:ilvl="7" w:tplc="00BE2C6C">
      <w:start w:val="1"/>
      <w:numFmt w:val="none"/>
      <w:lvlText w:val=""/>
      <w:lvlJc w:val="left"/>
      <w:pPr>
        <w:ind w:left="2880" w:hanging="360"/>
      </w:pPr>
    </w:lvl>
    <w:lvl w:ilvl="8" w:tplc="00BE2C6C">
      <w:start w:val="1"/>
      <w:numFmt w:val="none"/>
      <w:lvlText w:val=""/>
      <w:lvlJc w:val="left"/>
      <w:pPr>
        <w:ind w:left="3240" w:hanging="360"/>
      </w:pPr>
    </w:lvl>
  </w:abstractNum>
  <w:abstractNum w:abstractNumId="4">
    <w:nsid w:val="42CD047E"/>
    <w:multiLevelType w:val="hybridMultilevel"/>
    <w:tmpl w:val="F2F2B214"/>
    <w:lvl w:ilvl="0" w:tplc="00BE2C6C">
      <w:start w:val="1"/>
      <w:numFmt w:val="bullet"/>
      <w:lvlText w:val="•"/>
      <w:lvlJc w:val="left"/>
      <w:pPr>
        <w:ind w:left="360" w:hanging="360"/>
      </w:pPr>
    </w:lvl>
    <w:lvl w:ilvl="1" w:tplc="00BE2C6C">
      <w:start w:val="1"/>
      <w:numFmt w:val="bullet"/>
      <w:lvlText w:val="•"/>
      <w:lvlJc w:val="left"/>
      <w:pPr>
        <w:ind w:left="720" w:hanging="360"/>
      </w:pPr>
    </w:lvl>
    <w:lvl w:ilvl="2" w:tplc="00BE2C6C">
      <w:start w:val="1"/>
      <w:numFmt w:val="bullet"/>
      <w:lvlText w:val="•"/>
      <w:lvlJc w:val="left"/>
      <w:pPr>
        <w:ind w:left="1080" w:hanging="360"/>
      </w:pPr>
    </w:lvl>
    <w:lvl w:ilvl="3" w:tplc="00BE2C6C">
      <w:start w:val="1"/>
      <w:numFmt w:val="bullet"/>
      <w:lvlText w:val="•"/>
      <w:lvlJc w:val="left"/>
      <w:pPr>
        <w:ind w:left="1440" w:hanging="360"/>
      </w:pPr>
    </w:lvl>
    <w:lvl w:ilvl="4" w:tplc="00BE2C6C">
      <w:start w:val="1"/>
      <w:numFmt w:val="bullet"/>
      <w:lvlText w:val="•"/>
      <w:lvlJc w:val="left"/>
      <w:pPr>
        <w:ind w:left="1800" w:hanging="360"/>
      </w:pPr>
    </w:lvl>
    <w:lvl w:ilvl="5" w:tplc="00BE2C6C">
      <w:start w:val="1"/>
      <w:numFmt w:val="bullet"/>
      <w:lvlText w:val="•"/>
      <w:lvlJc w:val="left"/>
      <w:pPr>
        <w:ind w:left="2160" w:hanging="360"/>
      </w:pPr>
    </w:lvl>
    <w:lvl w:ilvl="6" w:tplc="00BE2C6C">
      <w:start w:val="1"/>
      <w:numFmt w:val="bullet"/>
      <w:lvlText w:val="•"/>
      <w:lvlJc w:val="left"/>
      <w:pPr>
        <w:ind w:left="2520" w:hanging="360"/>
      </w:pPr>
    </w:lvl>
    <w:lvl w:ilvl="7" w:tplc="00BE2C6C">
      <w:start w:val="1"/>
      <w:numFmt w:val="bullet"/>
      <w:lvlText w:val="•"/>
      <w:lvlJc w:val="left"/>
      <w:pPr>
        <w:ind w:left="2880" w:hanging="360"/>
      </w:pPr>
    </w:lvl>
    <w:lvl w:ilvl="8" w:tplc="00BE2C6C">
      <w:start w:val="1"/>
      <w:numFmt w:val="bullet"/>
      <w:lvlText w:val="•"/>
      <w:lvlJc w:val="left"/>
      <w:pPr>
        <w:ind w:left="3240" w:hanging="360"/>
      </w:pPr>
    </w:lvl>
  </w:abstractNum>
  <w:abstractNum w:abstractNumId="5">
    <w:nsid w:val="44BA604F"/>
    <w:multiLevelType w:val="hybridMultilevel"/>
    <w:tmpl w:val="1F8EE044"/>
    <w:lvl w:ilvl="0" w:tplc="00BE2C6C">
      <w:start w:val="1"/>
      <w:numFmt w:val="decimal"/>
      <w:lvlText w:val="%1."/>
      <w:lvlJc w:val="left"/>
      <w:pPr>
        <w:ind w:left="360" w:hanging="360"/>
      </w:pPr>
    </w:lvl>
    <w:lvl w:ilvl="1" w:tplc="00BE2C6C">
      <w:start w:val="1"/>
      <w:numFmt w:val="decimal"/>
      <w:lvlText w:val="%2."/>
      <w:lvlJc w:val="left"/>
      <w:pPr>
        <w:ind w:left="720" w:hanging="360"/>
      </w:pPr>
    </w:lvl>
    <w:lvl w:ilvl="2" w:tplc="00BE2C6C">
      <w:start w:val="1"/>
      <w:numFmt w:val="decimal"/>
      <w:lvlText w:val="%3."/>
      <w:lvlJc w:val="left"/>
      <w:pPr>
        <w:ind w:left="1080" w:hanging="360"/>
      </w:pPr>
    </w:lvl>
    <w:lvl w:ilvl="3" w:tplc="00BE2C6C">
      <w:start w:val="1"/>
      <w:numFmt w:val="decimal"/>
      <w:lvlText w:val="%4."/>
      <w:lvlJc w:val="left"/>
      <w:pPr>
        <w:ind w:left="1440" w:hanging="360"/>
      </w:pPr>
    </w:lvl>
    <w:lvl w:ilvl="4" w:tplc="00BE2C6C">
      <w:start w:val="1"/>
      <w:numFmt w:val="decimal"/>
      <w:lvlText w:val="%5."/>
      <w:lvlJc w:val="left"/>
      <w:pPr>
        <w:ind w:left="1800" w:hanging="360"/>
      </w:pPr>
    </w:lvl>
    <w:lvl w:ilvl="5" w:tplc="00BE2C6C">
      <w:start w:val="1"/>
      <w:numFmt w:val="decimal"/>
      <w:lvlText w:val="%6."/>
      <w:lvlJc w:val="left"/>
      <w:pPr>
        <w:ind w:left="2160" w:hanging="360"/>
      </w:pPr>
    </w:lvl>
    <w:lvl w:ilvl="6" w:tplc="00BE2C6C">
      <w:start w:val="1"/>
      <w:numFmt w:val="decimal"/>
      <w:lvlText w:val="%7."/>
      <w:lvlJc w:val="left"/>
      <w:pPr>
        <w:ind w:left="2520" w:hanging="360"/>
      </w:pPr>
    </w:lvl>
    <w:lvl w:ilvl="7" w:tplc="00BE2C6C">
      <w:start w:val="1"/>
      <w:numFmt w:val="decimal"/>
      <w:lvlText w:val="%8."/>
      <w:lvlJc w:val="left"/>
      <w:pPr>
        <w:ind w:left="2880" w:hanging="360"/>
      </w:pPr>
    </w:lvl>
    <w:lvl w:ilvl="8" w:tplc="00BE2C6C">
      <w:start w:val="1"/>
      <w:numFmt w:val="decimal"/>
      <w:lvlText w:val="%9."/>
      <w:lvlJc w:val="left"/>
      <w:pPr>
        <w:ind w:left="3240" w:hanging="360"/>
      </w:pPr>
    </w:lvl>
  </w:abstractNum>
  <w:abstractNum w:abstractNumId="6">
    <w:nsid w:val="6A3705DF"/>
    <w:multiLevelType w:val="hybridMultilevel"/>
    <w:tmpl w:val="BBFC56C4"/>
    <w:lvl w:ilvl="0" w:tplc="00BE2C6C">
      <w:start w:val="1"/>
      <w:numFmt w:val="none"/>
      <w:lvlText w:val=""/>
      <w:lvlJc w:val="left"/>
      <w:pPr>
        <w:ind w:left="360" w:hanging="360"/>
      </w:pPr>
    </w:lvl>
    <w:lvl w:ilvl="1" w:tplc="00BE2C6C">
      <w:start w:val="1"/>
      <w:numFmt w:val="none"/>
      <w:lvlText w:val=""/>
      <w:lvlJc w:val="left"/>
      <w:pPr>
        <w:ind w:left="720" w:hanging="360"/>
      </w:pPr>
    </w:lvl>
    <w:lvl w:ilvl="2" w:tplc="00BE2C6C">
      <w:start w:val="1"/>
      <w:numFmt w:val="none"/>
      <w:lvlText w:val=""/>
      <w:lvlJc w:val="left"/>
      <w:pPr>
        <w:ind w:left="1080" w:hanging="360"/>
      </w:pPr>
    </w:lvl>
    <w:lvl w:ilvl="3" w:tplc="00BE2C6C">
      <w:start w:val="1"/>
      <w:numFmt w:val="none"/>
      <w:lvlText w:val=""/>
      <w:lvlJc w:val="left"/>
      <w:pPr>
        <w:ind w:left="1440" w:hanging="360"/>
      </w:pPr>
    </w:lvl>
    <w:lvl w:ilvl="4" w:tplc="00BE2C6C">
      <w:start w:val="1"/>
      <w:numFmt w:val="none"/>
      <w:lvlText w:val=""/>
      <w:lvlJc w:val="left"/>
      <w:pPr>
        <w:ind w:left="1800" w:hanging="360"/>
      </w:pPr>
    </w:lvl>
    <w:lvl w:ilvl="5" w:tplc="00BE2C6C">
      <w:start w:val="1"/>
      <w:numFmt w:val="none"/>
      <w:lvlText w:val=""/>
      <w:lvlJc w:val="left"/>
      <w:pPr>
        <w:ind w:left="2160" w:hanging="360"/>
      </w:pPr>
    </w:lvl>
    <w:lvl w:ilvl="6" w:tplc="00BE2C6C">
      <w:start w:val="1"/>
      <w:numFmt w:val="none"/>
      <w:lvlText w:val=""/>
      <w:lvlJc w:val="left"/>
      <w:pPr>
        <w:ind w:left="2520" w:hanging="360"/>
      </w:pPr>
    </w:lvl>
    <w:lvl w:ilvl="7" w:tplc="00BE2C6C">
      <w:start w:val="1"/>
      <w:numFmt w:val="none"/>
      <w:lvlText w:val=""/>
      <w:lvlJc w:val="left"/>
      <w:pPr>
        <w:ind w:left="2880" w:hanging="360"/>
      </w:pPr>
    </w:lvl>
    <w:lvl w:ilvl="8" w:tplc="00BE2C6C">
      <w:start w:val="1"/>
      <w:numFmt w:val="none"/>
      <w:lvlText w:val=""/>
      <w:lvlJc w:val="left"/>
      <w:pPr>
        <w:ind w:left="3240" w:hanging="360"/>
      </w:pPr>
    </w:lvl>
  </w:abstractNum>
  <w:abstractNum w:abstractNumId="7">
    <w:nsid w:val="776833AC"/>
    <w:multiLevelType w:val="multilevel"/>
    <w:tmpl w:val="2F7E4B5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suff w:val="space"/>
      <w:lvlText w:val="%1.%2.%3.%4"/>
      <w:lvlJc w:val="left"/>
    </w:lvl>
    <w:lvl w:ilvl="4">
      <w:start w:val="1"/>
      <w:numFmt w:val="decimal"/>
      <w:pStyle w:val="Heading5"/>
      <w:suff w:val="space"/>
      <w:lvlText w:val="%1.%2.%3.%4.%5"/>
      <w:lvlJc w:val="left"/>
    </w:lvl>
    <w:lvl w:ilvl="5">
      <w:start w:val="1"/>
      <w:numFmt w:val="decimal"/>
      <w:pStyle w:val="Heading6"/>
      <w:suff w:val="space"/>
      <w:lvlText w:val="%1.%2.%3.%4.%5.%6"/>
      <w:lvlJc w:val="left"/>
    </w:lvl>
    <w:lvl w:ilvl="6">
      <w:start w:val="1"/>
      <w:numFmt w:val="decimal"/>
      <w:pStyle w:val="Heading7"/>
      <w:suff w:val="space"/>
      <w:lvlText w:val="%1.%2.%3.%4.%5.%6.%7"/>
      <w:lvlJc w:val="left"/>
    </w:lvl>
    <w:lvl w:ilvl="7">
      <w:start w:val="1"/>
      <w:numFmt w:val="decimal"/>
      <w:pStyle w:val="Heading8"/>
      <w:suff w:val="space"/>
      <w:lvlText w:val="%1.%2.%3.%4.%5.%6.%7.%8"/>
      <w:lvlJc w:val="left"/>
    </w:lvl>
    <w:lvl w:ilvl="8">
      <w:start w:val="1"/>
      <w:numFmt w:val="decimal"/>
      <w:pStyle w:val="Heading9"/>
      <w:suff w:val="space"/>
      <w:lvlText w:val="%1.%2.%3.%4.%5.%6.%7.%8.%9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"/>
    <w:lvlOverride w:ilvl="0">
      <w:startOverride w:val="1"/>
    </w:lvlOverride>
  </w:num>
  <w:num w:numId="17">
    <w:abstractNumId w:val="5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C2"/>
    <w:rsid w:val="00040C34"/>
    <w:rsid w:val="000D01ED"/>
    <w:rsid w:val="00117EAC"/>
    <w:rsid w:val="00140116"/>
    <w:rsid w:val="00156031"/>
    <w:rsid w:val="001944FC"/>
    <w:rsid w:val="001D03C2"/>
    <w:rsid w:val="001F1C09"/>
    <w:rsid w:val="00241FD3"/>
    <w:rsid w:val="0025784A"/>
    <w:rsid w:val="00265C1D"/>
    <w:rsid w:val="002D14C2"/>
    <w:rsid w:val="002E1BFA"/>
    <w:rsid w:val="00407424"/>
    <w:rsid w:val="00495627"/>
    <w:rsid w:val="004D0FD9"/>
    <w:rsid w:val="0050053D"/>
    <w:rsid w:val="00512E2E"/>
    <w:rsid w:val="00662D08"/>
    <w:rsid w:val="006E5F79"/>
    <w:rsid w:val="006E7285"/>
    <w:rsid w:val="00707E37"/>
    <w:rsid w:val="00744C24"/>
    <w:rsid w:val="00756D21"/>
    <w:rsid w:val="007B67EF"/>
    <w:rsid w:val="007D245A"/>
    <w:rsid w:val="00827738"/>
    <w:rsid w:val="00837B48"/>
    <w:rsid w:val="008F0B3B"/>
    <w:rsid w:val="009012DE"/>
    <w:rsid w:val="00930D48"/>
    <w:rsid w:val="009A26F7"/>
    <w:rsid w:val="009C1E02"/>
    <w:rsid w:val="00A24810"/>
    <w:rsid w:val="00A526C1"/>
    <w:rsid w:val="00A52708"/>
    <w:rsid w:val="00A646D9"/>
    <w:rsid w:val="00A70451"/>
    <w:rsid w:val="00A81779"/>
    <w:rsid w:val="00B508C9"/>
    <w:rsid w:val="00BF1F37"/>
    <w:rsid w:val="00C44D00"/>
    <w:rsid w:val="00D22FF9"/>
    <w:rsid w:val="00D724F2"/>
    <w:rsid w:val="00D86FED"/>
    <w:rsid w:val="00E0546F"/>
    <w:rsid w:val="00E13452"/>
    <w:rsid w:val="00E33CF3"/>
    <w:rsid w:val="00E561B3"/>
    <w:rsid w:val="00E60F96"/>
    <w:rsid w:val="00E965C9"/>
    <w:rsid w:val="00EB7449"/>
    <w:rsid w:val="00EF0EF6"/>
    <w:rsid w:val="00EF10F6"/>
    <w:rsid w:val="00F02FC6"/>
    <w:rsid w:val="00F06050"/>
    <w:rsid w:val="00F54CF6"/>
    <w:rsid w:val="00FA3E94"/>
    <w:rsid w:val="00FB24ED"/>
    <w:rsid w:val="00FC4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120" w:after="120"/>
      <w:outlineLvl w:val="0"/>
    </w:pPr>
    <w:rPr>
      <w:rFonts w:cs="Arial"/>
      <w:b/>
      <w:smallCaps/>
    </w:rPr>
  </w:style>
  <w:style w:type="paragraph" w:styleId="Heading2">
    <w:name w:val="heading 2"/>
    <w:aliases w:val="2 HEADING"/>
    <w:basedOn w:val="Normal"/>
    <w:next w:val="Normal"/>
    <w:qFormat/>
    <w:pPr>
      <w:keepNext/>
      <w:numPr>
        <w:ilvl w:val="1"/>
        <w:numId w:val="15"/>
      </w:numPr>
      <w:spacing w:before="100" w:after="100"/>
      <w:outlineLvl w:val="1"/>
    </w:pPr>
    <w:rPr>
      <w:rFonts w:cs="Arial"/>
      <w:b/>
      <w:smallCaps/>
    </w:rPr>
  </w:style>
  <w:style w:type="paragraph" w:styleId="Heading3">
    <w:name w:val="heading 3"/>
    <w:aliases w:val="3HEADING"/>
    <w:basedOn w:val="Normal"/>
    <w:next w:val="Normal"/>
    <w:qFormat/>
    <w:pPr>
      <w:keepNext/>
      <w:numPr>
        <w:ilvl w:val="2"/>
        <w:numId w:val="15"/>
      </w:numPr>
      <w:spacing w:before="80" w:after="80"/>
      <w:outlineLvl w:val="2"/>
    </w:pPr>
    <w:rPr>
      <w:rFonts w:cs="Arial"/>
      <w:b/>
      <w:bCs/>
      <w:smallCaps/>
    </w:rPr>
  </w:style>
  <w:style w:type="paragraph" w:styleId="Heading4">
    <w:name w:val="heading 4"/>
    <w:aliases w:val="4HEADING"/>
    <w:basedOn w:val="Normal"/>
    <w:next w:val="Normal"/>
    <w:qFormat/>
    <w:pPr>
      <w:keepNext/>
      <w:numPr>
        <w:ilvl w:val="3"/>
        <w:numId w:val="15"/>
      </w:numPr>
      <w:spacing w:before="60" w:after="60"/>
      <w:outlineLvl w:val="3"/>
    </w:pPr>
    <w:rPr>
      <w:kern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kern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5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5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10080"/>
      </w:tabs>
      <w:spacing w:before="120" w:after="120"/>
      <w:ind w:left="720" w:hanging="720"/>
    </w:pPr>
    <w:rPr>
      <w:b/>
      <w:smallCaps/>
      <w:noProof/>
    </w:rPr>
  </w:style>
  <w:style w:type="paragraph" w:styleId="TOC2">
    <w:name w:val="toc 2"/>
    <w:basedOn w:val="Normal"/>
    <w:next w:val="Normal"/>
    <w:semiHidden/>
    <w:pPr>
      <w:tabs>
        <w:tab w:val="left" w:pos="1440"/>
        <w:tab w:val="right" w:leader="dot" w:pos="10080"/>
      </w:tabs>
      <w:ind w:left="1440" w:hanging="72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styleId="EndnoteText">
    <w:name w:val="endnote text"/>
    <w:basedOn w:val="Normal"/>
    <w:semiHidden/>
    <w:rPr>
      <w:rFonts w:ascii="Arial" w:hAnsi="Arial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Heading2">
    <w:name w:val="Text Heading 2"/>
    <w:basedOn w:val="Normal"/>
    <w:pPr>
      <w:ind w:left="1440"/>
    </w:pPr>
  </w:style>
  <w:style w:type="paragraph" w:customStyle="1" w:styleId="StyleCentered">
    <w:name w:val="Style Centered"/>
    <w:basedOn w:val="Normal"/>
    <w:link w:val="StyleCenteredChar"/>
    <w:pPr>
      <w:jc w:val="center"/>
    </w:pPr>
  </w:style>
  <w:style w:type="character" w:customStyle="1" w:styleId="StyleBoldItalicBlue">
    <w:name w:val="Style Bold Italic Blue"/>
    <w:rPr>
      <w:rFonts w:ascii="Tahoma" w:hAnsi="Tahoma"/>
      <w:b/>
      <w:bCs/>
      <w:i/>
      <w:iCs/>
      <w:color w:val="0000FF"/>
    </w:rPr>
  </w:style>
  <w:style w:type="character" w:customStyle="1" w:styleId="StyleBold">
    <w:name w:val="Style Bold"/>
    <w:rPr>
      <w:rFonts w:ascii="Tahoma" w:hAnsi="Tahoma"/>
      <w:b/>
      <w:bCs/>
    </w:rPr>
  </w:style>
  <w:style w:type="character" w:customStyle="1" w:styleId="StyleItalicBlue">
    <w:name w:val="Style Italic Blue"/>
    <w:rPr>
      <w:rFonts w:ascii="Tahoma" w:hAnsi="Tahoma"/>
      <w:i/>
      <w:iCs/>
      <w:color w:val="0000FF"/>
    </w:rPr>
  </w:style>
  <w:style w:type="paragraph" w:customStyle="1" w:styleId="StyleItalicBlueLeft05">
    <w:name w:val="Style Italic Blue Left:  0.5&quot;"/>
    <w:basedOn w:val="Normal"/>
    <w:pPr>
      <w:ind w:left="720"/>
    </w:pPr>
    <w:rPr>
      <w:i/>
      <w:iCs/>
      <w:color w:val="0000FF"/>
    </w:rPr>
  </w:style>
  <w:style w:type="paragraph" w:customStyle="1" w:styleId="StyleItalicLeft05">
    <w:name w:val="Style Italic Left:  0.5&quot;"/>
    <w:basedOn w:val="Normal"/>
    <w:pPr>
      <w:ind w:left="720"/>
    </w:pPr>
    <w:rPr>
      <w:i/>
      <w:iCs/>
    </w:rPr>
  </w:style>
  <w:style w:type="paragraph" w:customStyle="1" w:styleId="StyleLeft075">
    <w:name w:val="Style Left:  0.75&quot;"/>
    <w:basedOn w:val="Normal"/>
    <w:pPr>
      <w:ind w:left="1080"/>
    </w:pPr>
  </w:style>
  <w:style w:type="paragraph" w:customStyle="1" w:styleId="StyleStyleCentered">
    <w:name w:val="Style Style Centered"/>
    <w:basedOn w:val="StyleCentered"/>
    <w:link w:val="StyleStyleCenteredCharChar"/>
  </w:style>
  <w:style w:type="character" w:customStyle="1" w:styleId="StyleCenteredChar">
    <w:name w:val="Style Centered Char"/>
    <w:link w:val="StyleCentered"/>
    <w:rPr>
      <w:rFonts w:ascii="Tahoma" w:hAnsi="Tahoma"/>
      <w:lang w:val="en-US" w:eastAsia="en-US" w:bidi="ar-SA"/>
    </w:rPr>
  </w:style>
  <w:style w:type="character" w:customStyle="1" w:styleId="StyleStyleCenteredCharChar">
    <w:name w:val="Style Style Centered Char Char"/>
    <w:basedOn w:val="StyleCenteredChar"/>
    <w:link w:val="StyleStyleCentered"/>
    <w:rPr>
      <w:rFonts w:ascii="Tahoma" w:hAnsi="Tahoma"/>
      <w:lang w:val="en-US" w:eastAsia="en-US" w:bidi="ar-SA"/>
    </w:rPr>
  </w:style>
  <w:style w:type="paragraph" w:customStyle="1" w:styleId="TextHeading1">
    <w:name w:val="Text Heading 1"/>
    <w:basedOn w:val="Normal"/>
    <w:pPr>
      <w:ind w:left="720"/>
    </w:pPr>
  </w:style>
  <w:style w:type="paragraph" w:customStyle="1" w:styleId="TextHeading3">
    <w:name w:val="Text Heading 3"/>
    <w:basedOn w:val="Normal"/>
    <w:pPr>
      <w:ind w:left="2160"/>
    </w:pPr>
  </w:style>
  <w:style w:type="paragraph" w:customStyle="1" w:styleId="TextHeading4">
    <w:name w:val="Text Heading 4"/>
    <w:basedOn w:val="Normal"/>
    <w:pPr>
      <w:ind w:left="2880"/>
    </w:pPr>
  </w:style>
  <w:style w:type="character" w:styleId="PageNumber">
    <w:name w:val="page number"/>
    <w:basedOn w:val="DefaultParagraphFont"/>
    <w:rsid w:val="00A526C1"/>
  </w:style>
  <w:style w:type="paragraph" w:styleId="DocumentMap">
    <w:name w:val="Document Map"/>
    <w:basedOn w:val="Normal"/>
    <w:semiHidden/>
    <w:rsid w:val="00A24810"/>
    <w:pPr>
      <w:shd w:val="clear" w:color="auto" w:fill="000080"/>
    </w:pPr>
    <w:rPr>
      <w:rFonts w:cs="Tahoma"/>
    </w:rPr>
  </w:style>
  <w:style w:type="character" w:styleId="PlaceholderText">
    <w:name w:val="Placeholder Text"/>
    <w:basedOn w:val="DefaultParagraphFont"/>
    <w:uiPriority w:val="99"/>
    <w:semiHidden/>
    <w:rsid w:val="004D0FD9"/>
    <w:rPr>
      <w:color w:val="808080"/>
    </w:rPr>
  </w:style>
  <w:style w:type="paragraph" w:styleId="ListParagraph">
    <w:name w:val="List Paragraph"/>
    <w:basedOn w:val="Normal"/>
    <w:uiPriority w:val="34"/>
    <w:unhideWhenUsed/>
  </w:style>
  <w:style w:type="table" w:customStyle="1" w:styleId="PolarionTableNormal">
    <w:name w:val="PolarionTableNormal"/>
    <w:basedOn w:val="TableNormal"/>
    <w:unhideWhenUsed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120" w:after="120"/>
      <w:outlineLvl w:val="0"/>
    </w:pPr>
    <w:rPr>
      <w:rFonts w:cs="Arial"/>
      <w:b/>
      <w:smallCaps/>
    </w:rPr>
  </w:style>
  <w:style w:type="paragraph" w:styleId="Heading2">
    <w:name w:val="heading 2"/>
    <w:aliases w:val="2 HEADING"/>
    <w:basedOn w:val="Normal"/>
    <w:next w:val="Normal"/>
    <w:qFormat/>
    <w:pPr>
      <w:keepNext/>
      <w:numPr>
        <w:ilvl w:val="1"/>
        <w:numId w:val="15"/>
      </w:numPr>
      <w:spacing w:before="100" w:after="100"/>
      <w:outlineLvl w:val="1"/>
    </w:pPr>
    <w:rPr>
      <w:rFonts w:cs="Arial"/>
      <w:b/>
      <w:smallCaps/>
    </w:rPr>
  </w:style>
  <w:style w:type="paragraph" w:styleId="Heading3">
    <w:name w:val="heading 3"/>
    <w:aliases w:val="3HEADING"/>
    <w:basedOn w:val="Normal"/>
    <w:next w:val="Normal"/>
    <w:qFormat/>
    <w:pPr>
      <w:keepNext/>
      <w:numPr>
        <w:ilvl w:val="2"/>
        <w:numId w:val="15"/>
      </w:numPr>
      <w:spacing w:before="80" w:after="80"/>
      <w:outlineLvl w:val="2"/>
    </w:pPr>
    <w:rPr>
      <w:rFonts w:cs="Arial"/>
      <w:b/>
      <w:bCs/>
      <w:smallCaps/>
    </w:rPr>
  </w:style>
  <w:style w:type="paragraph" w:styleId="Heading4">
    <w:name w:val="heading 4"/>
    <w:aliases w:val="4HEADING"/>
    <w:basedOn w:val="Normal"/>
    <w:next w:val="Normal"/>
    <w:qFormat/>
    <w:pPr>
      <w:keepNext/>
      <w:numPr>
        <w:ilvl w:val="3"/>
        <w:numId w:val="15"/>
      </w:numPr>
      <w:spacing w:before="60" w:after="60"/>
      <w:outlineLvl w:val="3"/>
    </w:pPr>
    <w:rPr>
      <w:kern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kern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5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5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10080"/>
      </w:tabs>
      <w:spacing w:before="120" w:after="120"/>
      <w:ind w:left="720" w:hanging="720"/>
    </w:pPr>
    <w:rPr>
      <w:b/>
      <w:smallCaps/>
      <w:noProof/>
    </w:rPr>
  </w:style>
  <w:style w:type="paragraph" w:styleId="TOC2">
    <w:name w:val="toc 2"/>
    <w:basedOn w:val="Normal"/>
    <w:next w:val="Normal"/>
    <w:semiHidden/>
    <w:pPr>
      <w:tabs>
        <w:tab w:val="left" w:pos="1440"/>
        <w:tab w:val="right" w:leader="dot" w:pos="10080"/>
      </w:tabs>
      <w:ind w:left="1440" w:hanging="72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paragraph" w:styleId="EndnoteText">
    <w:name w:val="endnote text"/>
    <w:basedOn w:val="Normal"/>
    <w:semiHidden/>
    <w:rPr>
      <w:rFonts w:ascii="Arial" w:hAnsi="Arial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Heading2">
    <w:name w:val="Text Heading 2"/>
    <w:basedOn w:val="Normal"/>
    <w:pPr>
      <w:ind w:left="1440"/>
    </w:pPr>
  </w:style>
  <w:style w:type="paragraph" w:customStyle="1" w:styleId="StyleCentered">
    <w:name w:val="Style Centered"/>
    <w:basedOn w:val="Normal"/>
    <w:link w:val="StyleCenteredChar"/>
    <w:pPr>
      <w:jc w:val="center"/>
    </w:pPr>
  </w:style>
  <w:style w:type="character" w:customStyle="1" w:styleId="StyleBoldItalicBlue">
    <w:name w:val="Style Bold Italic Blue"/>
    <w:rPr>
      <w:rFonts w:ascii="Tahoma" w:hAnsi="Tahoma"/>
      <w:b/>
      <w:bCs/>
      <w:i/>
      <w:iCs/>
      <w:color w:val="0000FF"/>
    </w:rPr>
  </w:style>
  <w:style w:type="character" w:customStyle="1" w:styleId="StyleBold">
    <w:name w:val="Style Bold"/>
    <w:rPr>
      <w:rFonts w:ascii="Tahoma" w:hAnsi="Tahoma"/>
      <w:b/>
      <w:bCs/>
    </w:rPr>
  </w:style>
  <w:style w:type="character" w:customStyle="1" w:styleId="StyleItalicBlue">
    <w:name w:val="Style Italic Blue"/>
    <w:rPr>
      <w:rFonts w:ascii="Tahoma" w:hAnsi="Tahoma"/>
      <w:i/>
      <w:iCs/>
      <w:color w:val="0000FF"/>
    </w:rPr>
  </w:style>
  <w:style w:type="paragraph" w:customStyle="1" w:styleId="StyleItalicBlueLeft05">
    <w:name w:val="Style Italic Blue Left:  0.5&quot;"/>
    <w:basedOn w:val="Normal"/>
    <w:pPr>
      <w:ind w:left="720"/>
    </w:pPr>
    <w:rPr>
      <w:i/>
      <w:iCs/>
      <w:color w:val="0000FF"/>
    </w:rPr>
  </w:style>
  <w:style w:type="paragraph" w:customStyle="1" w:styleId="StyleItalicLeft05">
    <w:name w:val="Style Italic Left:  0.5&quot;"/>
    <w:basedOn w:val="Normal"/>
    <w:pPr>
      <w:ind w:left="720"/>
    </w:pPr>
    <w:rPr>
      <w:i/>
      <w:iCs/>
    </w:rPr>
  </w:style>
  <w:style w:type="paragraph" w:customStyle="1" w:styleId="StyleLeft075">
    <w:name w:val="Style Left:  0.75&quot;"/>
    <w:basedOn w:val="Normal"/>
    <w:pPr>
      <w:ind w:left="1080"/>
    </w:pPr>
  </w:style>
  <w:style w:type="paragraph" w:customStyle="1" w:styleId="StyleStyleCentered">
    <w:name w:val="Style Style Centered"/>
    <w:basedOn w:val="StyleCentered"/>
    <w:link w:val="StyleStyleCenteredCharChar"/>
  </w:style>
  <w:style w:type="character" w:customStyle="1" w:styleId="StyleCenteredChar">
    <w:name w:val="Style Centered Char"/>
    <w:link w:val="StyleCentered"/>
    <w:rPr>
      <w:rFonts w:ascii="Tahoma" w:hAnsi="Tahoma"/>
      <w:lang w:val="en-US" w:eastAsia="en-US" w:bidi="ar-SA"/>
    </w:rPr>
  </w:style>
  <w:style w:type="character" w:customStyle="1" w:styleId="StyleStyleCenteredCharChar">
    <w:name w:val="Style Style Centered Char Char"/>
    <w:basedOn w:val="StyleCenteredChar"/>
    <w:link w:val="StyleStyleCentered"/>
    <w:rPr>
      <w:rFonts w:ascii="Tahoma" w:hAnsi="Tahoma"/>
      <w:lang w:val="en-US" w:eastAsia="en-US" w:bidi="ar-SA"/>
    </w:rPr>
  </w:style>
  <w:style w:type="paragraph" w:customStyle="1" w:styleId="TextHeading1">
    <w:name w:val="Text Heading 1"/>
    <w:basedOn w:val="Normal"/>
    <w:pPr>
      <w:ind w:left="720"/>
    </w:pPr>
  </w:style>
  <w:style w:type="paragraph" w:customStyle="1" w:styleId="TextHeading3">
    <w:name w:val="Text Heading 3"/>
    <w:basedOn w:val="Normal"/>
    <w:pPr>
      <w:ind w:left="2160"/>
    </w:pPr>
  </w:style>
  <w:style w:type="paragraph" w:customStyle="1" w:styleId="TextHeading4">
    <w:name w:val="Text Heading 4"/>
    <w:basedOn w:val="Normal"/>
    <w:pPr>
      <w:ind w:left="2880"/>
    </w:pPr>
  </w:style>
  <w:style w:type="character" w:styleId="PageNumber">
    <w:name w:val="page number"/>
    <w:basedOn w:val="DefaultParagraphFont"/>
    <w:rsid w:val="00A526C1"/>
  </w:style>
  <w:style w:type="paragraph" w:styleId="DocumentMap">
    <w:name w:val="Document Map"/>
    <w:basedOn w:val="Normal"/>
    <w:semiHidden/>
    <w:rsid w:val="00A24810"/>
    <w:pPr>
      <w:shd w:val="clear" w:color="auto" w:fill="000080"/>
    </w:pPr>
    <w:rPr>
      <w:rFonts w:cs="Tahoma"/>
    </w:rPr>
  </w:style>
  <w:style w:type="character" w:styleId="PlaceholderText">
    <w:name w:val="Placeholder Text"/>
    <w:basedOn w:val="DefaultParagraphFont"/>
    <w:uiPriority w:val="99"/>
    <w:semiHidden/>
    <w:rsid w:val="004D0FD9"/>
    <w:rPr>
      <w:color w:val="808080"/>
    </w:rPr>
  </w:style>
  <w:style w:type="paragraph" w:styleId="ListParagraph">
    <w:name w:val="List Paragraph"/>
    <w:basedOn w:val="Normal"/>
    <w:uiPriority w:val="34"/>
    <w:unhideWhenUsed/>
  </w:style>
  <w:style w:type="table" w:customStyle="1" w:styleId="PolarionTableNormal">
    <w:name w:val="PolarionTableNormal"/>
    <w:basedOn w:val="TableNormal"/>
    <w:unhideWhenUsed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2.xml"/><Relationship Id="rId10" Type="http://schemas.openxmlformats.org/officeDocument/2006/relationships/hyperlink" Target="http://tamans-ap525v:80/polarion/#/project/SabreProduction/wiki/polarion/Risk%20Management%20Report%20Requirements?revision=2450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CE6"/>
    <w:rsid w:val="001A2D89"/>
    <w:rsid w:val="001C74E5"/>
    <w:rsid w:val="00276CAF"/>
    <w:rsid w:val="002D04D7"/>
    <w:rsid w:val="00771CE1"/>
    <w:rsid w:val="00A21CE6"/>
    <w:rsid w:val="00DD67BE"/>
    <w:rsid w:val="00ED2D64"/>
    <w:rsid w:val="00FC4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CE1"/>
    <w:rPr>
      <w:color w:val="808080"/>
    </w:rPr>
  </w:style>
  <w:style w:type="paragraph" w:customStyle="1" w:styleId="CD7C10A0E18E473A93AACCF041C31393">
    <w:name w:val="CD7C10A0E18E473A93AACCF041C31393"/>
    <w:rsid w:val="00276CA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8DC501D50AC04D71BCA49F77F4F81F51">
    <w:name w:val="8DC501D50AC04D71BCA49F77F4F81F51"/>
    <w:rsid w:val="00276CA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987F3B6B54F849F1802840621D0E79B9">
    <w:name w:val="987F3B6B54F849F1802840621D0E79B9"/>
    <w:rsid w:val="00276CA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E7BF2CA2B85D4B1D897A697436E0A083">
    <w:name w:val="E7BF2CA2B85D4B1D897A697436E0A083"/>
    <w:rsid w:val="00276CAF"/>
  </w:style>
  <w:style w:type="paragraph" w:customStyle="1" w:styleId="CD7C10A0E18E473A93AACCF041C313931">
    <w:name w:val="CD7C10A0E18E473A93AACCF041C313931"/>
    <w:rsid w:val="00771CE1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8DC501D50AC04D71BCA49F77F4F81F511">
    <w:name w:val="8DC501D50AC04D71BCA49F77F4F81F511"/>
    <w:rsid w:val="00771CE1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987F3B6B54F849F1802840621D0E79B91">
    <w:name w:val="987F3B6B54F849F1802840621D0E79B91"/>
    <w:rsid w:val="00771CE1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C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undTripData>
  <topLevelElements>
    <h htmlId="polarion_wiki macro name=module-workitem;params=id=D7371-5763" wmlId="1"/>
    <p htmlId="polarion_4" wmlId="2"/>
    <p htmlId="polarion_5" wmlId="3"/>
    <p htmlId="polarion_8" wmlId="4"/>
    <p htmlId="polarion_9" wmlId="5"/>
    <p htmlId="polarion_10" wmlId="6"/>
    <p htmlId="polarion_12" wmlId="7"/>
    <h htmlId="polarion_wiki macro name=module-workitem;params=id=D7371-5756" wmlId="8"/>
    <p htmlId="polarion_1" wmlId="9"/>
    <h htmlId="polarion_wiki macro name=module-workitem;params=id=D7371-5757" wmlId="10"/>
    <p htmlId="polarion_3" wmlId="11"/>
    <p htmlId="polarion_15" wmlId="12"/>
    <h htmlId="polarion_wiki macro name=module-workitem;params=id=D7371-5758" wmlId="13"/>
    <h htmlId="polarion_wiki macro name=module-workitem;params=id=D7371-5764" wmlId="14"/>
    <p htmlId="polarion_7" wmlId="15"/>
    <p htmlId="polarion_23" wmlId="16"/>
    <p htmlId="polarion_24" wmlId="17"/>
    <h htmlId="polarion_wiki macro name=module-workitem;params=id=D7371-5765" wmlId="18"/>
    <h htmlId="polarion_wiki macro name=module-workitem;params=id=D7371-5759" wmlId="19"/>
    <p htmlId="polarion_11" wmlId="20"/>
    <h htmlId="polarion_wiki macro name=module-workitem;params=id=D7371-5760" wmlId="21"/>
    <h htmlId="polarion_wiki macro name=module-workitem;params=id=D7371-5761" wmlId="22"/>
    <h htmlId="polarion_wiki macro name=module-workitem;params=id=D7371-6575" wmlId="23"/>
    <p htmlId="polarion_6" wmlId="24"/>
    <h htmlId="polarion_wiki macro name=module-workitem;params=id=D7371-6576" wmlId="25"/>
    <p htmlId="polarion_18" wmlId="26"/>
    <h htmlId="polarion_wiki macro name=module-workitem;params=id=D7371-5762" wmlId="27"/>
    <h htmlId="polarion_wiki macro name=module-workitem;params=id=D7371-6148" wmlId="28"/>
    <p htmlId="polarion_2" wmlId="29"/>
    <h htmlId="polarion_wiki macro name=module-workitem;params=id=D7371-6616" wmlId="30"/>
    <p htmlId="polarion_39" wmlId="31"/>
    <h htmlId="polarion_wiki macro name=module-workitem;params=id=D7371-6573" wmlId="32"/>
    <p htmlId="polarion_30" wmlId="33"/>
    <h htmlId="polarion_wiki macro name=module-workitem;params=id=D7371-6142" wmlId="34"/>
    <h htmlId="polarion_wiki macro name=module-workitem;params=id=D7371-6146" wmlId="35"/>
    <p htmlId="polarion_17" wmlId="36"/>
    <p htmlId="polarion_19" wmlId="37"/>
    <p htmlId="polarion_28" wmlId="38"/>
    <p htmlId="polarion_29" wmlId="39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Props1.xml><?xml version="1.0" encoding="utf-8"?>
<ds:datastoreItem xmlns:ds="http://schemas.openxmlformats.org/officeDocument/2006/customXml" ds:itemID="{55A11FD7-9682-49C8-B305-3BCA506741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QUALIFICATION PROTOCOL</vt:lpstr>
    </vt:vector>
  </TitlesOfParts>
  <Company>PTI</Company>
  <LinksUpToDate>false</LinksUpToDate>
  <CharactersWithSpaces>8724</CharactersWithSpaces>
  <SharedDoc>false</SharedDoc>
  <HLinks>
    <vt:vector size="120" baseType="variant"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_Toc188236053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_Toc188236052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_Toc188236051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_Toc188236050</vt:lpwstr>
      </vt:variant>
      <vt:variant>
        <vt:i4>2031674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_Toc188236049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_Toc188236048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_Toc188236047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_Toc188236046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_Toc188236045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_Toc188236044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_Toc188236043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_Toc188236042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_Toc188236041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_Toc188236040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_Toc188236039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_Toc188236038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_Toc188236037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_Toc188236036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_Toc188236035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_Toc188236034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QUALIFICATION PROTOCOL</dc:title>
  <dc:creator>Caroline Young</dc:creator>
  <cp:lastModifiedBy>Sampson, Laurence</cp:lastModifiedBy>
  <cp:revision>2</cp:revision>
  <cp:lastPrinted>2008-10-01T17:34:00Z</cp:lastPrinted>
  <dcterms:created xsi:type="dcterms:W3CDTF">2015-09-28T21:49:00Z</dcterms:created>
  <dcterms:modified xsi:type="dcterms:W3CDTF">2015-09-28T21:49:00Z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olarion Module">
    <vt:lpwstr>Risk Management Report Requirements</vt:lpwstr>
  </property>
  <property fmtid="{D5CDD505-2E9C-101B-9397-08002B2CF9AE}" pid="4" name="Polarion Revision">
    <vt:lpwstr>2450</vt:lpwstr>
  </property>
  <property fmtid="{D5CDD505-2E9C-101B-9397-08002B2CF9AE}" pid="5" name="Polarion Field Info.1">
    <vt:lpwstr>Module.homePageContent</vt:lpwstr>
  </property>
  <property fmtid="{D5CDD505-2E9C-101B-9397-08002B2CF9AE}" pid="6" name="Polarion Field Info.2">
    <vt:lpwstr>WorkItem.description</vt:lpwstr>
  </property>
</Properties>
</file>